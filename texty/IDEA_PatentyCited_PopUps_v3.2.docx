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C7D77" w14:textId="77777777" w:rsidR="00B57F03" w:rsidRP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B57F03">
        <w:rPr>
          <w:rFonts w:ascii="Times New Roman" w:hAnsi="Times New Roman" w:cs="Times New Roman"/>
          <w:b/>
          <w:sz w:val="24"/>
          <w:szCs w:val="24"/>
          <w:lang w:val="cs-CZ"/>
        </w:rPr>
        <w:t>Poděkování</w:t>
      </w:r>
    </w:p>
    <w:p w14:paraId="5EE629C0" w14:textId="77777777"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EDC9DB1" w14:textId="74E7B6EC"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B57F03">
        <w:rPr>
          <w:rFonts w:ascii="Times New Roman" w:hAnsi="Times New Roman" w:cs="Times New Roman"/>
          <w:sz w:val="24"/>
          <w:szCs w:val="24"/>
          <w:lang w:val="cs-CZ"/>
        </w:rPr>
        <w:t xml:space="preserve">Tato studie vznikla díky podpoře AV ČR v rámci Strategie AV21. Za cenné připomínky děkujeme </w:t>
      </w:r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Danielu </w:t>
      </w:r>
      <w:proofErr w:type="spellStart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Münichovi</w:t>
      </w:r>
      <w:proofErr w:type="spellEnd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 xml:space="preserve"> a </w:t>
      </w:r>
      <w:proofErr w:type="spellStart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xxx</w:t>
      </w:r>
      <w:proofErr w:type="spellEnd"/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.</w:t>
      </w:r>
      <w:r w:rsidRPr="00B57F03">
        <w:rPr>
          <w:rFonts w:ascii="Times New Roman" w:hAnsi="Times New Roman" w:cs="Times New Roman"/>
          <w:sz w:val="24"/>
          <w:szCs w:val="24"/>
          <w:lang w:val="cs-CZ"/>
        </w:rPr>
        <w:t xml:space="preserve"> Veškeré názory, případné nepřesnosti, opominutí nebo chyby však jdou pouze na vrub autorů.</w:t>
      </w:r>
    </w:p>
    <w:p w14:paraId="309A5B34" w14:textId="77777777"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A9B3CE" w14:textId="77777777" w:rsidR="00506739" w:rsidRDefault="005067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63BE7B" w14:textId="77777777" w:rsidR="00506739" w:rsidRDefault="005067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E8F2396" w14:textId="77777777"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4552675" w14:textId="77777777"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1B11EBC" w14:textId="77777777"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2F4F008" w14:textId="77777777" w:rsidR="00EF2AC5" w:rsidRPr="00B57F03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9A945A9" w14:textId="77777777" w:rsidR="003452A0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t>Cit</w:t>
      </w:r>
      <w:r w:rsidR="004A0A7A">
        <w:rPr>
          <w:rFonts w:ascii="Times New Roman" w:hAnsi="Times New Roman" w:cs="Times New Roman"/>
          <w:b/>
          <w:sz w:val="24"/>
          <w:szCs w:val="24"/>
          <w:lang w:val="cs-CZ"/>
        </w:rPr>
        <w:t>ace patentů</w:t>
      </w:r>
    </w:p>
    <w:p w14:paraId="7DE24DAA" w14:textId="77777777" w:rsidR="001A21FD" w:rsidRDefault="001A21F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DCA7AD3" w14:textId="77777777" w:rsidR="00946BAB" w:rsidRDefault="00946BAB" w:rsidP="00946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Citace článků ve vědeckých časopisech se tradičně používají v</w:t>
      </w:r>
      <w:ins w:id="0" w:author="Javorova Blanka" w:date="2018-10-30T12:20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proofErr w:type="spellStart"/>
      <w:del w:id="1" w:author="Javorova Blanka" w:date="2018-10-30T12:20:00Z">
        <w:r w:rsidRPr="003272CA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Pr="003272CA">
        <w:rPr>
          <w:rFonts w:ascii="Times New Roman" w:hAnsi="Times New Roman" w:cs="Times New Roman"/>
          <w:sz w:val="24"/>
          <w:szCs w:val="24"/>
          <w:lang w:val="cs-CZ"/>
        </w:rPr>
        <w:t>bibliometrických</w:t>
      </w:r>
      <w:proofErr w:type="spellEnd"/>
      <w:r w:rsidRPr="003272CA">
        <w:rPr>
          <w:rFonts w:ascii="Times New Roman" w:hAnsi="Times New Roman" w:cs="Times New Roman"/>
          <w:sz w:val="24"/>
          <w:szCs w:val="24"/>
          <w:lang w:val="cs-CZ"/>
        </w:rPr>
        <w:t xml:space="preserve"> analýz</w:t>
      </w:r>
      <w:r>
        <w:rPr>
          <w:rFonts w:ascii="Times New Roman" w:hAnsi="Times New Roman" w:cs="Times New Roman"/>
          <w:sz w:val="24"/>
          <w:szCs w:val="24"/>
          <w:lang w:val="cs-CZ"/>
        </w:rPr>
        <w:t>ách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>. Stejné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postupy lze použít i</w:t>
      </w:r>
      <w:ins w:id="2" w:author="Javorova Blanka" w:date="2018-10-30T12:20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3" w:author="Javorova Blanka" w:date="2018-10-30T12:20:00Z">
        <w:r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FE5E7A">
        <w:rPr>
          <w:rFonts w:ascii="Times New Roman" w:hAnsi="Times New Roman" w:cs="Times New Roman"/>
          <w:sz w:val="24"/>
          <w:szCs w:val="24"/>
          <w:lang w:val="cs-CZ"/>
        </w:rPr>
        <w:t>pro</w:t>
      </w:r>
      <w:ins w:id="4" w:author="Javorova Blanka" w:date="2018-10-30T12:20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5" w:author="Javorova Blanka" w:date="2018-10-30T12:20:00Z">
        <w:r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>patent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>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BD6EB77" w14:textId="77777777" w:rsidR="00946BAB" w:rsidRDefault="00946BAB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F13DC9E" w14:textId="77777777" w:rsidR="00880EE0" w:rsidRDefault="0029392C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Patentové </w:t>
      </w:r>
      <w:r w:rsidR="00894B6B">
        <w:rPr>
          <w:rFonts w:ascii="Times New Roman" w:hAnsi="Times New Roman" w:cs="Times New Roman"/>
          <w:sz w:val="24"/>
          <w:szCs w:val="24"/>
          <w:lang w:val="cs-CZ"/>
        </w:rPr>
        <w:t>úřad</w:t>
      </w:r>
      <w:r w:rsidR="00116262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894B6B"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 xml:space="preserve">citace v patentech </w:t>
      </w:r>
      <w:r w:rsidR="001E10D3">
        <w:rPr>
          <w:rFonts w:ascii="Times New Roman" w:hAnsi="Times New Roman" w:cs="Times New Roman"/>
          <w:sz w:val="24"/>
          <w:szCs w:val="24"/>
          <w:lang w:val="cs-CZ"/>
        </w:rPr>
        <w:t xml:space="preserve">redigují, takže jsou dokonce </w:t>
      </w:r>
      <w:r w:rsidR="00DB58EC">
        <w:rPr>
          <w:rFonts w:ascii="Times New Roman" w:hAnsi="Times New Roman" w:cs="Times New Roman"/>
          <w:sz w:val="24"/>
          <w:szCs w:val="24"/>
          <w:lang w:val="cs-CZ"/>
        </w:rPr>
        <w:t>objektivnější</w:t>
      </w:r>
      <w:r w:rsidR="00243503">
        <w:rPr>
          <w:rFonts w:ascii="Times New Roman" w:hAnsi="Times New Roman" w:cs="Times New Roman"/>
          <w:sz w:val="24"/>
          <w:szCs w:val="24"/>
          <w:lang w:val="cs-CZ"/>
        </w:rPr>
        <w:t xml:space="preserve"> než citace v článcích. </w:t>
      </w:r>
    </w:p>
    <w:p w14:paraId="48036F91" w14:textId="77777777" w:rsidR="00880EE0" w:rsidRDefault="00880EE0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DBE32B" w14:textId="77777777" w:rsidR="00894B6B" w:rsidRDefault="00894B6B" w:rsidP="00894B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Bereme v úvahu pouze citace patentů v 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>dalších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patentech, nikoliv v 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>jiných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dokument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jak</w:t>
      </w:r>
      <w:ins w:id="6" w:author="Javorova Blanka" w:date="2018-10-30T12:20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ými</w:t>
        </w:r>
      </w:ins>
      <w:del w:id="7" w:author="Javorova Blanka" w:date="2018-10-30T12:20:00Z">
        <w:r w:rsidDel="00D6111D">
          <w:rPr>
            <w:rFonts w:ascii="Times New Roman" w:hAnsi="Times New Roman" w:cs="Times New Roman"/>
            <w:sz w:val="24"/>
            <w:szCs w:val="24"/>
            <w:lang w:val="cs-CZ"/>
          </w:rPr>
          <w:delText>o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 xml:space="preserve">mohou být </w:t>
      </w:r>
      <w:r>
        <w:rPr>
          <w:rFonts w:ascii="Times New Roman" w:hAnsi="Times New Roman" w:cs="Times New Roman"/>
          <w:sz w:val="24"/>
          <w:szCs w:val="24"/>
          <w:lang w:val="cs-CZ"/>
        </w:rPr>
        <w:t>právě časopisecké články, protože k 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nim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máme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neúplné údaje. </w:t>
      </w:r>
    </w:p>
    <w:p w14:paraId="7CA6CC1F" w14:textId="77777777" w:rsidR="00894B6B" w:rsidRDefault="00894B6B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5F1C9DC" w14:textId="77777777" w:rsidR="001D5404" w:rsidRDefault="00962946" w:rsidP="009629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Časopisecké citace jsou lehce zjistitelné v citačních databázích jako </w:t>
      </w:r>
      <w:hyperlink r:id="rId4" w:history="1">
        <w:proofErr w:type="spellStart"/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Scopus</w:t>
        </w:r>
        <w:proofErr w:type="spellEnd"/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anebo </w:t>
      </w:r>
      <w:hyperlink r:id="rId5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Web </w:t>
        </w:r>
        <w:proofErr w:type="spellStart"/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of</w:t>
        </w:r>
        <w:proofErr w:type="spellEnd"/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Science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. Pro patentové citace </w:t>
      </w:r>
      <w:r w:rsidR="00155A1F">
        <w:rPr>
          <w:rFonts w:ascii="Times New Roman" w:hAnsi="Times New Roman" w:cs="Times New Roman"/>
          <w:sz w:val="24"/>
          <w:szCs w:val="24"/>
          <w:lang w:val="cs-CZ"/>
        </w:rPr>
        <w:t>nic takového není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 xml:space="preserve">. Kdo je chce </w:t>
      </w:r>
      <w:r w:rsidR="00D717D7">
        <w:rPr>
          <w:rFonts w:ascii="Times New Roman" w:hAnsi="Times New Roman" w:cs="Times New Roman"/>
          <w:sz w:val="24"/>
          <w:szCs w:val="24"/>
          <w:lang w:val="cs-CZ"/>
        </w:rPr>
        <w:t>znát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 xml:space="preserve">, musí si je vytáhnout přímo </w:t>
      </w:r>
      <w:r w:rsidR="00E35597">
        <w:rPr>
          <w:rFonts w:ascii="Times New Roman" w:hAnsi="Times New Roman" w:cs="Times New Roman"/>
          <w:sz w:val="24"/>
          <w:szCs w:val="24"/>
          <w:lang w:val="cs-CZ"/>
        </w:rPr>
        <w:t>z</w:t>
      </w:r>
      <w:ins w:id="8" w:author="Javorova Blanka" w:date="2018-10-30T12:20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9" w:author="Javorova Blanka" w:date="2018-10-30T12:20:00Z">
        <w:r w:rsidR="00E35597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6C677E">
        <w:rPr>
          <w:rFonts w:ascii="Times New Roman" w:hAnsi="Times New Roman" w:cs="Times New Roman"/>
          <w:sz w:val="24"/>
          <w:szCs w:val="24"/>
          <w:lang w:val="cs-CZ"/>
        </w:rPr>
        <w:t>individuálních</w:t>
      </w:r>
      <w:r w:rsidR="0075777C">
        <w:rPr>
          <w:rFonts w:ascii="Times New Roman" w:hAnsi="Times New Roman" w:cs="Times New Roman"/>
          <w:sz w:val="24"/>
          <w:szCs w:val="24"/>
          <w:lang w:val="cs-CZ"/>
        </w:rPr>
        <w:t xml:space="preserve"> dat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47D9B57E" w14:textId="77777777" w:rsidR="00962946" w:rsidRDefault="0096294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61481F0" w14:textId="77777777" w:rsidR="00140A44" w:rsidRDefault="00140A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Protože citace patentů 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>je složité sledovat, nepoužívají se k hodnocení výzkumu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 xml:space="preserve">nedochází 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tudíž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 xml:space="preserve">ani </w:t>
      </w:r>
      <w:r w:rsidR="00F37954">
        <w:rPr>
          <w:rFonts w:ascii="Times New Roman" w:hAnsi="Times New Roman" w:cs="Times New Roman"/>
          <w:sz w:val="24"/>
          <w:szCs w:val="24"/>
          <w:lang w:val="cs-CZ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>umělému navyšování</w:t>
      </w:r>
      <w:r w:rsidR="00D07059">
        <w:rPr>
          <w:rFonts w:ascii="Times New Roman" w:hAnsi="Times New Roman" w:cs="Times New Roman"/>
          <w:sz w:val="24"/>
          <w:szCs w:val="24"/>
          <w:lang w:val="cs-CZ"/>
        </w:rPr>
        <w:t xml:space="preserve">. Alespoň doposud by </w:t>
      </w:r>
      <w:r w:rsidR="00C41F7D">
        <w:rPr>
          <w:rFonts w:ascii="Times New Roman" w:hAnsi="Times New Roman" w:cs="Times New Roman"/>
          <w:sz w:val="24"/>
          <w:szCs w:val="24"/>
          <w:lang w:val="cs-CZ"/>
        </w:rPr>
        <w:t xml:space="preserve">to </w:t>
      </w:r>
      <w:r w:rsidR="002B2309">
        <w:rPr>
          <w:rFonts w:ascii="Times New Roman" w:hAnsi="Times New Roman" w:cs="Times New Roman"/>
          <w:sz w:val="24"/>
          <w:szCs w:val="24"/>
          <w:lang w:val="cs-CZ"/>
        </w:rPr>
        <w:t xml:space="preserve">vynálezcům </w:t>
      </w:r>
      <w:r w:rsidR="00F37954">
        <w:rPr>
          <w:rFonts w:ascii="Times New Roman" w:hAnsi="Times New Roman" w:cs="Times New Roman"/>
          <w:sz w:val="24"/>
          <w:szCs w:val="24"/>
          <w:lang w:val="cs-CZ"/>
        </w:rPr>
        <w:t>v českém prostředí k</w:t>
      </w:r>
      <w:r w:rsidR="00D07059">
        <w:rPr>
          <w:rFonts w:ascii="Times New Roman" w:hAnsi="Times New Roman" w:cs="Times New Roman"/>
          <w:sz w:val="24"/>
          <w:szCs w:val="24"/>
          <w:lang w:val="cs-CZ"/>
        </w:rPr>
        <w:t xml:space="preserve"> ničemu nebylo. </w:t>
      </w:r>
    </w:p>
    <w:p w14:paraId="5BC97B86" w14:textId="77777777" w:rsidR="00140A44" w:rsidRDefault="00140A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B94AB61" w14:textId="77777777" w:rsidR="006C23BD" w:rsidRDefault="006C23B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7F910F" w14:textId="77777777" w:rsidR="0069773D" w:rsidRDefault="0069773D" w:rsidP="00FE6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5ECF113" w14:textId="77777777" w:rsidR="0069773D" w:rsidRDefault="0069773D" w:rsidP="00FE6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DE92CDC" w14:textId="77777777"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56ACE49" w14:textId="77777777"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Organizace</w:t>
      </w:r>
    </w:p>
    <w:p w14:paraId="4D78A29B" w14:textId="77777777"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02F737" w14:textId="77777777" w:rsidR="00C770E0" w:rsidRDefault="004E34BB" w:rsidP="00C77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Do analýzy jsou zařazeny organizac</w:t>
      </w:r>
      <w:r w:rsidR="00053311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se sídlem na území </w:t>
      </w:r>
      <w:r w:rsidR="00293ACF"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="00E13795">
        <w:rPr>
          <w:rFonts w:ascii="Times New Roman" w:hAnsi="Times New Roman" w:cs="Times New Roman"/>
          <w:sz w:val="24"/>
          <w:szCs w:val="24"/>
          <w:lang w:val="cs-CZ"/>
        </w:rPr>
        <w:t xml:space="preserve">, které 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byly uvedeny v databázi </w:t>
      </w:r>
      <w:hyperlink r:id="rId6" w:anchor="tab-1" w:history="1">
        <w:r w:rsidR="00C770E0" w:rsidRPr="009E26EF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PATSTAT</w:t>
        </w:r>
      </w:hyperlink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(</w:t>
      </w:r>
      <w:proofErr w:type="spellStart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jako vlastníci alespoň jedné žádosti o</w:t>
      </w:r>
      <w:ins w:id="10" w:author="Javorova Blanka" w:date="2018-10-30T12:21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1" w:author="Javorova Blanka" w:date="2018-10-30T12:21:00Z">
        <w:r w:rsidR="00C770E0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patent s datem podání </w:t>
      </w:r>
      <w:ins w:id="12" w:author="Javorova Blanka" w:date="2018-10-30T12:21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počínaje rokem</w:t>
        </w:r>
      </w:ins>
      <w:del w:id="13" w:author="Javorova Blanka" w:date="2018-10-30T12:21:00Z">
        <w:r w:rsidR="00402247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>od roku</w:delText>
        </w:r>
      </w:del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2000.</w:t>
      </w:r>
    </w:p>
    <w:p w14:paraId="14D2C9D5" w14:textId="77777777" w:rsidR="00C770E0" w:rsidRDefault="00C770E0" w:rsidP="00C77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595A37A" w14:textId="77777777" w:rsidR="00862032" w:rsidRDefault="00A520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PATSTAT </w:t>
      </w:r>
      <w:r w:rsidR="008F2E6A">
        <w:rPr>
          <w:rFonts w:ascii="Times New Roman" w:hAnsi="Times New Roman" w:cs="Times New Roman"/>
          <w:sz w:val="24"/>
          <w:szCs w:val="24"/>
          <w:lang w:val="cs-CZ"/>
        </w:rPr>
        <w:t xml:space="preserve">neposkytuje unikátní identifikátory. </w:t>
      </w:r>
      <w:r w:rsidR="00372068">
        <w:rPr>
          <w:rFonts w:ascii="Times New Roman" w:hAnsi="Times New Roman" w:cs="Times New Roman"/>
          <w:sz w:val="24"/>
          <w:szCs w:val="24"/>
          <w:lang w:val="cs-CZ"/>
        </w:rPr>
        <w:t xml:space="preserve">Názvy organizací </w:t>
      </w:r>
      <w:r w:rsidR="00BD730F">
        <w:rPr>
          <w:rFonts w:ascii="Times New Roman" w:hAnsi="Times New Roman" w:cs="Times New Roman"/>
          <w:sz w:val="24"/>
          <w:szCs w:val="24"/>
          <w:lang w:val="cs-CZ"/>
        </w:rPr>
        <w:t>bylo nutné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902C5">
        <w:rPr>
          <w:rFonts w:ascii="Times New Roman" w:hAnsi="Times New Roman" w:cs="Times New Roman"/>
          <w:sz w:val="24"/>
          <w:szCs w:val="24"/>
          <w:lang w:val="cs-CZ"/>
        </w:rPr>
        <w:t>s pomocí algoritmů i</w:t>
      </w:r>
      <w:ins w:id="14" w:author="Javorova Blanka" w:date="2018-10-30T12:21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5" w:author="Javorova Blanka" w:date="2018-10-30T12:21:00Z">
        <w:r w:rsidR="008902C5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73514C">
        <w:rPr>
          <w:rFonts w:ascii="Times New Roman" w:hAnsi="Times New Roman" w:cs="Times New Roman"/>
          <w:sz w:val="24"/>
          <w:szCs w:val="24"/>
          <w:lang w:val="cs-CZ"/>
        </w:rPr>
        <w:t>ručně</w:t>
      </w:r>
      <w:r w:rsidR="00BD73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>vyčistit a harmonizovat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. Následně bylo k názvu </w:t>
      </w:r>
      <w:ins w:id="16" w:author="Javorova Blanka" w:date="2018-10-30T12:22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 xml:space="preserve">organizace </w:t>
        </w:r>
      </w:ins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na základě </w:t>
      </w:r>
      <w:hyperlink r:id="rId7" w:history="1">
        <w:r w:rsidR="0073514C" w:rsidRPr="0073514C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Registru ekonomických subjektů</w:t>
        </w:r>
      </w:hyperlink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53311">
        <w:rPr>
          <w:rFonts w:ascii="Times New Roman" w:hAnsi="Times New Roman" w:cs="Times New Roman"/>
          <w:sz w:val="24"/>
          <w:szCs w:val="24"/>
          <w:lang w:val="cs-CZ"/>
        </w:rPr>
        <w:t xml:space="preserve">přiřazeno IČO. </w:t>
      </w:r>
    </w:p>
    <w:p w14:paraId="08AD7AE1" w14:textId="77777777" w:rsidR="00C43A3A" w:rsidRDefault="00C43A3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24FD173" w14:textId="4AE005C5" w:rsidR="009D4FE9" w:rsidRDefault="009D4FE9" w:rsidP="009D4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Základní jednotkou je organizace s vlastním IČO. </w:t>
      </w:r>
      <w:r w:rsidR="00DB58EC" w:rsidRPr="00DB58EC">
        <w:rPr>
          <w:rFonts w:ascii="Times New Roman" w:hAnsi="Times New Roman" w:cs="Times New Roman"/>
          <w:sz w:val="24"/>
          <w:szCs w:val="24"/>
          <w:lang w:val="cs-CZ"/>
        </w:rPr>
        <w:t xml:space="preserve">Dokážeme rozlišit ústavy Akademie věd ČR, ale nikoliv jednotlivé fakulty vysokých škol. </w:t>
      </w:r>
      <w:r w:rsidR="00DB58EC">
        <w:rPr>
          <w:rFonts w:ascii="Times New Roman" w:hAnsi="Times New Roman" w:cs="Times New Roman"/>
          <w:sz w:val="24"/>
          <w:szCs w:val="24"/>
          <w:lang w:val="cs-CZ"/>
        </w:rPr>
        <w:t xml:space="preserve">Podniky </w:t>
      </w:r>
      <w:r>
        <w:rPr>
          <w:rFonts w:ascii="Times New Roman" w:hAnsi="Times New Roman" w:cs="Times New Roman"/>
          <w:sz w:val="24"/>
          <w:szCs w:val="24"/>
          <w:lang w:val="cs-CZ"/>
        </w:rPr>
        <w:t>nejsou konsolidov</w:t>
      </w:r>
      <w:r w:rsidR="00EF6149">
        <w:rPr>
          <w:rFonts w:ascii="Times New Roman" w:hAnsi="Times New Roman" w:cs="Times New Roman"/>
          <w:sz w:val="24"/>
          <w:szCs w:val="24"/>
          <w:lang w:val="cs-CZ"/>
        </w:rPr>
        <w:t>á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ny podle koncového vlastníka na úrovni koncernu anebo skupiny. </w:t>
      </w:r>
    </w:p>
    <w:p w14:paraId="4B22D5BC" w14:textId="77777777" w:rsidR="009D4FE9" w:rsidRDefault="009D4FE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6E668B" w14:textId="77777777" w:rsidR="00602B06" w:rsidRDefault="0084718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Jednotlivé fyzické osoby, které </w:t>
      </w:r>
      <w:r w:rsidR="00AB48B8">
        <w:rPr>
          <w:rFonts w:ascii="Times New Roman" w:hAnsi="Times New Roman" w:cs="Times New Roman"/>
          <w:sz w:val="24"/>
          <w:szCs w:val="24"/>
          <w:lang w:val="cs-CZ"/>
        </w:rPr>
        <w:t>jsou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nejen vynálezci, ale často i</w:t>
      </w:r>
      <w:ins w:id="17" w:author="Javorova Blanka" w:date="2018-10-30T12:23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8" w:author="Javorova Blanka" w:date="2018-10-30T12:23:00Z">
        <w:r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přímo vlastníky patentů, nesledujeme, protože tyto údaje </w:t>
      </w:r>
      <w:r w:rsidR="00910AE4">
        <w:rPr>
          <w:rFonts w:ascii="Times New Roman" w:hAnsi="Times New Roman" w:cs="Times New Roman"/>
          <w:sz w:val="24"/>
          <w:szCs w:val="24"/>
          <w:lang w:val="cs-CZ"/>
        </w:rPr>
        <w:t>se ukázaly být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 ještě </w:t>
      </w:r>
      <w:r w:rsidR="009A6B99">
        <w:rPr>
          <w:rFonts w:ascii="Times New Roman" w:hAnsi="Times New Roman" w:cs="Times New Roman"/>
          <w:sz w:val="24"/>
          <w:szCs w:val="24"/>
          <w:lang w:val="cs-CZ"/>
        </w:rPr>
        <w:t>náročnější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 ke zpracování.</w:t>
      </w:r>
    </w:p>
    <w:p w14:paraId="3060936D" w14:textId="77777777" w:rsidR="00602B06" w:rsidRDefault="00602B0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4048788" w14:textId="77777777" w:rsidR="00602B06" w:rsidRDefault="009A6B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 podkladových 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dat </w:t>
      </w:r>
      <w:r w:rsidR="00244037">
        <w:rPr>
          <w:rFonts w:ascii="Times New Roman" w:hAnsi="Times New Roman" w:cs="Times New Roman"/>
          <w:sz w:val="24"/>
          <w:szCs w:val="24"/>
          <w:lang w:val="cs-CZ"/>
        </w:rPr>
        <w:t>známe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 pouze posledního vlastníka. Pokud byl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>a práva k patentu získána od</w:t>
      </w:r>
      <w:ins w:id="19" w:author="Javorova Blanka" w:date="2018-10-30T12:23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20" w:author="Javorova Blanka" w:date="2018-10-30T12:23:00Z">
        <w:r w:rsidR="00C770E0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C770E0">
        <w:rPr>
          <w:rFonts w:ascii="Times New Roman" w:hAnsi="Times New Roman" w:cs="Times New Roman"/>
          <w:sz w:val="24"/>
          <w:szCs w:val="24"/>
          <w:lang w:val="cs-CZ"/>
        </w:rPr>
        <w:t>někoho jiného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>, předchozí</w:t>
      </w:r>
      <w:r w:rsidR="0078155A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 vlastník</w:t>
      </w:r>
      <w:r w:rsidR="0078155A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 w:rsidR="00244037">
        <w:rPr>
          <w:rFonts w:ascii="Times New Roman" w:hAnsi="Times New Roman" w:cs="Times New Roman"/>
          <w:sz w:val="24"/>
          <w:szCs w:val="24"/>
          <w:lang w:val="cs-CZ"/>
        </w:rPr>
        <w:t>nedokážeme vystopovat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3CD01219" w14:textId="77777777" w:rsidR="009A6B99" w:rsidRDefault="009A6B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530A93" w14:textId="77777777" w:rsidR="00AB48B8" w:rsidRDefault="00AB48B8" w:rsidP="00AB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Patent vlastněný více organizacemi je přiřazen v plném rozsahu ke každé z nich, tj. bez zohlednění vlastnických podílů. Při sčítání údajů mezi spoluvlastníky tudíž dochází k vícenásobnému započítání. </w:t>
      </w:r>
    </w:p>
    <w:p w14:paraId="2DC95370" w14:textId="77777777" w:rsidR="00AB48B8" w:rsidRDefault="00AB48B8" w:rsidP="00AB4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F92C5B5" w14:textId="77777777" w:rsidR="00091E06" w:rsidRDefault="00465B7E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602AC">
        <w:rPr>
          <w:rFonts w:ascii="Times New Roman" w:hAnsi="Times New Roman" w:cs="Times New Roman"/>
          <w:sz w:val="24"/>
          <w:szCs w:val="24"/>
          <w:lang w:val="cs-CZ"/>
        </w:rPr>
        <w:t xml:space="preserve">Na seznamu jsou i názvy </w:t>
      </w:r>
      <w:r w:rsidR="00CB7267">
        <w:rPr>
          <w:rFonts w:ascii="Times New Roman" w:hAnsi="Times New Roman" w:cs="Times New Roman"/>
          <w:sz w:val="24"/>
          <w:szCs w:val="24"/>
          <w:lang w:val="cs-CZ"/>
        </w:rPr>
        <w:t>organizací</w:t>
      </w:r>
      <w:r w:rsidRPr="006602AC">
        <w:rPr>
          <w:rFonts w:ascii="Times New Roman" w:hAnsi="Times New Roman" w:cs="Times New Roman"/>
          <w:sz w:val="24"/>
          <w:szCs w:val="24"/>
          <w:lang w:val="cs-CZ"/>
        </w:rPr>
        <w:t>, které jsou v likvidaci anebo již zanikly</w:t>
      </w:r>
      <w:r w:rsidR="00091E06">
        <w:rPr>
          <w:rFonts w:ascii="Times New Roman" w:hAnsi="Times New Roman" w:cs="Times New Roman"/>
          <w:sz w:val="24"/>
          <w:szCs w:val="24"/>
          <w:lang w:val="cs-CZ"/>
        </w:rPr>
        <w:t xml:space="preserve">, pokud jejich patenty nepřevzal </w:t>
      </w:r>
      <w:r w:rsidR="008902C5">
        <w:rPr>
          <w:rFonts w:ascii="Times New Roman" w:hAnsi="Times New Roman" w:cs="Times New Roman"/>
          <w:sz w:val="24"/>
          <w:szCs w:val="24"/>
          <w:lang w:val="cs-CZ"/>
        </w:rPr>
        <w:t>jiný</w:t>
      </w:r>
      <w:r w:rsidR="00091E06">
        <w:rPr>
          <w:rFonts w:ascii="Times New Roman" w:hAnsi="Times New Roman" w:cs="Times New Roman"/>
          <w:sz w:val="24"/>
          <w:szCs w:val="24"/>
          <w:lang w:val="cs-CZ"/>
        </w:rPr>
        <w:t xml:space="preserve"> vlastník. </w:t>
      </w:r>
    </w:p>
    <w:p w14:paraId="5CB7784F" w14:textId="77777777" w:rsidR="008902C5" w:rsidRDefault="008902C5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8F5A73" w14:textId="77777777" w:rsidR="008902C5" w:rsidRDefault="008902C5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Pokud organizace pouze změnila název </w:t>
      </w:r>
      <w:r w:rsidR="000F2FE8">
        <w:rPr>
          <w:rFonts w:ascii="Times New Roman" w:hAnsi="Times New Roman" w:cs="Times New Roman"/>
          <w:sz w:val="24"/>
          <w:szCs w:val="24"/>
          <w:lang w:val="cs-CZ"/>
        </w:rPr>
        <w:t xml:space="preserve">při zachování stejného IČO,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používáme poslední platný název. </w:t>
      </w:r>
    </w:p>
    <w:p w14:paraId="678DA8E5" w14:textId="77777777" w:rsidR="00091E06" w:rsidRDefault="00091E06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0953F18" w14:textId="77777777" w:rsidR="00C97098" w:rsidRDefault="00C97098" w:rsidP="0033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8A256C2" w14:textId="77777777" w:rsidR="00334A50" w:rsidRDefault="00334A50" w:rsidP="0033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E71E8D" w14:textId="77777777"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2B8BEB67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PATSTAT</w:t>
      </w:r>
    </w:p>
    <w:p w14:paraId="31D2A2A3" w14:textId="77777777" w:rsidR="00820727" w:rsidRPr="006A2F83" w:rsidRDefault="0082072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B62758" w14:textId="77777777" w:rsidR="00CD7935" w:rsidRPr="005C5741" w:rsidRDefault="005C5741" w:rsidP="005C57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Data použitá v této studii </w:t>
      </w:r>
      <w:r w:rsidR="007516C2">
        <w:rPr>
          <w:rFonts w:ascii="Times New Roman" w:hAnsi="Times New Roman" w:cs="Times New Roman"/>
          <w:sz w:val="24"/>
          <w:szCs w:val="24"/>
          <w:lang w:val="cs-CZ"/>
        </w:rPr>
        <w:t>pochází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</w:t>
      </w:r>
      <w:r w:rsidR="006978A3">
        <w:rPr>
          <w:rFonts w:ascii="Times New Roman" w:hAnsi="Times New Roman" w:cs="Times New Roman"/>
          <w:sz w:val="24"/>
          <w:szCs w:val="24"/>
          <w:lang w:val="cs-CZ"/>
        </w:rPr>
        <w:t xml:space="preserve"> databáze </w:t>
      </w:r>
      <w:hyperlink r:id="rId8" w:anchor="tab-1" w:history="1">
        <w:r w:rsidR="006978A3" w:rsidRPr="009E26EF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PATSTAT</w:t>
        </w:r>
      </w:hyperlink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proofErr w:type="spellStart"/>
      <w:r w:rsidRPr="005C5741">
        <w:rPr>
          <w:rFonts w:ascii="Times New Roman" w:hAnsi="Times New Roman" w:cs="Times New Roman"/>
          <w:sz w:val="24"/>
          <w:szCs w:val="24"/>
          <w:lang w:val="cs-CZ"/>
        </w:rPr>
        <w:t>Spring</w:t>
      </w:r>
      <w:proofErr w:type="spellEnd"/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2016 </w:t>
      </w:r>
      <w:proofErr w:type="spellStart"/>
      <w:r w:rsidRPr="005C5741">
        <w:rPr>
          <w:rFonts w:ascii="Times New Roman" w:hAnsi="Times New Roman" w:cs="Times New Roman"/>
          <w:sz w:val="24"/>
          <w:szCs w:val="24"/>
          <w:lang w:val="cs-CZ"/>
        </w:rPr>
        <w:t>edition</w:t>
      </w:r>
      <w:proofErr w:type="spellEnd"/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cs-CZ"/>
        </w:rPr>
        <w:t>kterou spravuje</w:t>
      </w:r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hyperlink r:id="rId9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Pr="005C574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F105CE4" w14:textId="77777777" w:rsidR="005C5741" w:rsidRDefault="005C5741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1C895D5" w14:textId="77777777" w:rsidR="008448C9" w:rsidRDefault="005747DD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PATSTAT je největší </w:t>
      </w:r>
      <w:r w:rsidRPr="008448C9">
        <w:rPr>
          <w:rFonts w:ascii="Times New Roman" w:hAnsi="Times New Roman" w:cs="Times New Roman"/>
          <w:sz w:val="24"/>
          <w:szCs w:val="24"/>
          <w:lang w:val="cs-CZ"/>
        </w:rPr>
        <w:t>patentová databáze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 90 milióny dokumentů z oblasti ochrany duševního vlastnictví</w:t>
      </w:r>
      <w:r w:rsidR="008448C9">
        <w:rPr>
          <w:rFonts w:ascii="Times New Roman" w:hAnsi="Times New Roman" w:cs="Times New Roman"/>
          <w:sz w:val="24"/>
          <w:szCs w:val="24"/>
          <w:lang w:val="cs-CZ"/>
        </w:rPr>
        <w:t xml:space="preserve"> ze</w:t>
      </w:r>
      <w:ins w:id="21" w:author="Javorova Blanka" w:date="2018-10-30T12:24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22" w:author="Javorova Blanka" w:date="2018-10-30T12:24:00Z">
        <w:r w:rsidR="008448C9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8448C9">
        <w:rPr>
          <w:rFonts w:ascii="Times New Roman" w:hAnsi="Times New Roman" w:cs="Times New Roman"/>
          <w:sz w:val="24"/>
          <w:szCs w:val="24"/>
          <w:lang w:val="cs-CZ"/>
        </w:rPr>
        <w:t>40 hlavních patentových úřadů ve světě.</w:t>
      </w:r>
    </w:p>
    <w:p w14:paraId="7728E1B8" w14:textId="77777777" w:rsidR="008448C9" w:rsidRDefault="008448C9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6684BC6" w14:textId="77777777" w:rsidR="00CD7935" w:rsidRDefault="004B09FE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 výpočty bereme</w:t>
      </w:r>
      <w:r w:rsidR="00104F9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pouze patenty, tj. </w:t>
      </w:r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 xml:space="preserve">patent </w:t>
      </w:r>
      <w:proofErr w:type="spellStart"/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>of</w:t>
      </w:r>
      <w:proofErr w:type="spellEnd"/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>invention</w:t>
      </w:r>
      <w:proofErr w:type="spellEnd"/>
      <w:r w:rsidR="00104F9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A5C56">
        <w:rPr>
          <w:rFonts w:ascii="Times New Roman" w:hAnsi="Times New Roman" w:cs="Times New Roman"/>
          <w:sz w:val="24"/>
          <w:szCs w:val="24"/>
          <w:lang w:val="cs-CZ"/>
        </w:rPr>
        <w:t xml:space="preserve">Ostatní „menší“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>nástroje ochrany duševního vlastnictví</w:t>
      </w:r>
      <w:r w:rsidR="00104F98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jako užitné </w:t>
      </w:r>
      <w:r w:rsidR="006A5C56">
        <w:rPr>
          <w:rFonts w:ascii="Times New Roman" w:hAnsi="Times New Roman" w:cs="Times New Roman"/>
          <w:sz w:val="24"/>
          <w:szCs w:val="24"/>
          <w:lang w:val="cs-CZ"/>
        </w:rPr>
        <w:t xml:space="preserve">či průmyslové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>vzory</w:t>
      </w:r>
      <w:r w:rsidR="00300A15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793340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8F7B24">
        <w:rPr>
          <w:rFonts w:ascii="Times New Roman" w:hAnsi="Times New Roman" w:cs="Times New Roman"/>
          <w:sz w:val="24"/>
          <w:szCs w:val="24"/>
          <w:lang w:val="cs-CZ"/>
        </w:rPr>
        <w:t>ejsou zohledněny.</w:t>
      </w:r>
      <w:r w:rsidR="00696A7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1A2FD58E" w14:textId="77777777" w:rsidR="00CD7935" w:rsidRDefault="00CD7935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8206E58" w14:textId="77777777" w:rsidR="00350C19" w:rsidRDefault="005E7EFC" w:rsidP="005E7E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Anal</w:t>
      </w:r>
      <w:r w:rsidR="00DA578C">
        <w:rPr>
          <w:rFonts w:ascii="Times New Roman" w:hAnsi="Times New Roman" w:cs="Times New Roman"/>
          <w:sz w:val="24"/>
          <w:szCs w:val="24"/>
          <w:lang w:val="cs-CZ"/>
        </w:rPr>
        <w:t>ý</w:t>
      </w:r>
      <w:r>
        <w:rPr>
          <w:rFonts w:ascii="Times New Roman" w:hAnsi="Times New Roman" w:cs="Times New Roman"/>
          <w:sz w:val="24"/>
          <w:szCs w:val="24"/>
          <w:lang w:val="cs-CZ"/>
        </w:rPr>
        <w:t>za je založena na 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zveřejněných 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žádost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95F01">
        <w:rPr>
          <w:rFonts w:ascii="Times New Roman" w:hAnsi="Times New Roman" w:cs="Times New Roman"/>
          <w:sz w:val="24"/>
          <w:szCs w:val="24"/>
          <w:lang w:val="cs-CZ"/>
        </w:rPr>
        <w:t>o</w:t>
      </w:r>
      <w:ins w:id="23" w:author="Javorova Blanka" w:date="2018-10-30T12:24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24" w:author="Javorova Blanka" w:date="2018-10-30T12:24:00Z">
        <w:r w:rsidR="00E95F01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E95F01">
        <w:rPr>
          <w:rFonts w:ascii="Times New Roman" w:hAnsi="Times New Roman" w:cs="Times New Roman"/>
          <w:sz w:val="24"/>
          <w:szCs w:val="24"/>
          <w:lang w:val="cs-CZ"/>
        </w:rPr>
        <w:t xml:space="preserve">patenty,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tj. žádostech, které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prošl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prvotním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sítem patentových úřadů a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po uplynutí 18 měsíců od</w:t>
      </w:r>
      <w:ins w:id="25" w:author="Javorova Blanka" w:date="2018-10-30T12:24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26" w:author="Javorova Blanka" w:date="2018-10-30T12:24:00Z">
        <w:r w:rsidR="002760F1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vzniku práva přednosti 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byly zveřejněny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 ve</w:t>
      </w:r>
      <w:ins w:id="27" w:author="Javorova Blanka" w:date="2018-10-30T12:24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28" w:author="Javorova Blanka" w:date="2018-10-30T12:24:00Z">
        <w:r w:rsidR="002760F1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2760F1">
        <w:rPr>
          <w:rFonts w:ascii="Times New Roman" w:hAnsi="Times New Roman" w:cs="Times New Roman"/>
          <w:sz w:val="24"/>
          <w:szCs w:val="24"/>
          <w:lang w:val="cs-CZ"/>
        </w:rPr>
        <w:t>věstníku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4F3603EE" w14:textId="77777777" w:rsidR="005E7EFC" w:rsidRDefault="005E7EFC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64192C2" w14:textId="5403CF88" w:rsidR="005B086B" w:rsidRDefault="002760F1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Ž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>ádosti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, nikoliv </w:t>
      </w:r>
      <w:r w:rsidR="00350C19" w:rsidRPr="00350C19">
        <w:rPr>
          <w:rFonts w:ascii="Times New Roman" w:hAnsi="Times New Roman" w:cs="Times New Roman"/>
          <w:sz w:val="24"/>
          <w:szCs w:val="24"/>
          <w:lang w:val="cs-CZ"/>
        </w:rPr>
        <w:t>až</w:t>
      </w:r>
      <w:del w:id="29" w:author="Martin Srholec" w:date="2018-10-30T13:00:00Z">
        <w:r w:rsidR="00350C19" w:rsidRPr="00350C19" w:rsidDel="009D67CA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k</w:delText>
        </w:r>
      </w:del>
      <w:r w:rsidR="00350C1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350C19" w:rsidRPr="00350C19">
        <w:rPr>
          <w:rFonts w:ascii="Times New Roman" w:hAnsi="Times New Roman" w:cs="Times New Roman"/>
          <w:sz w:val="24"/>
          <w:szCs w:val="24"/>
          <w:lang w:val="cs-CZ"/>
        </w:rPr>
        <w:t>udělen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é patenty, 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jsou použity s cílem zachytit co největší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citační 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stopu a zároveň co nejvíce </w:t>
      </w:r>
      <w:r w:rsidR="00FC496C">
        <w:rPr>
          <w:rFonts w:ascii="Times New Roman" w:hAnsi="Times New Roman" w:cs="Times New Roman"/>
          <w:sz w:val="24"/>
          <w:szCs w:val="24"/>
          <w:lang w:val="cs-CZ"/>
        </w:rPr>
        <w:t>omezit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 časové zpoždění</w:t>
      </w:r>
      <w:r w:rsidR="00E53B64">
        <w:rPr>
          <w:rFonts w:ascii="Times New Roman" w:hAnsi="Times New Roman" w:cs="Times New Roman"/>
          <w:sz w:val="24"/>
          <w:szCs w:val="24"/>
          <w:lang w:val="cs-CZ"/>
        </w:rPr>
        <w:t xml:space="preserve"> výsledků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7CA7F962" w14:textId="77777777" w:rsidR="005E7EFC" w:rsidRDefault="005E7EFC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172DCB" w14:textId="77777777" w:rsidR="000830B3" w:rsidRDefault="008E54D5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Sledované žádosti pochází z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české</w:t>
      </w:r>
      <w:r w:rsidR="004B09FE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0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Ú</w:t>
        </w:r>
        <w:r w:rsid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PV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>mezinárodní</w:t>
      </w:r>
      <w:r w:rsidR="005C3776">
        <w:rPr>
          <w:rFonts w:ascii="Times New Roman" w:hAnsi="Times New Roman" w:cs="Times New Roman"/>
          <w:sz w:val="24"/>
          <w:szCs w:val="24"/>
          <w:lang w:val="cs-CZ"/>
        </w:rPr>
        <w:t xml:space="preserve">ho </w:t>
      </w:r>
      <w:hyperlink r:id="rId11" w:history="1">
        <w:r w:rsidR="005C3776" w:rsidRPr="005C3776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WIPO</w:t>
        </w:r>
      </w:hyperlink>
      <w:r w:rsidR="005C3776">
        <w:rPr>
          <w:rFonts w:ascii="Times New Roman" w:hAnsi="Times New Roman" w:cs="Times New Roman"/>
          <w:sz w:val="24"/>
          <w:szCs w:val="24"/>
          <w:lang w:val="cs-CZ"/>
        </w:rPr>
        <w:t xml:space="preserve"> (skrze </w:t>
      </w:r>
      <w:hyperlink r:id="rId12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PCT</w:t>
        </w:r>
      </w:hyperlink>
      <w:r w:rsidR="005C3776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cs-CZ"/>
        </w:rPr>
        <w:t>ze</w:t>
      </w:r>
      <w:ins w:id="30" w:author="Javorova Blanka" w:date="2018-10-30T12:25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31" w:author="Javorova Blanka" w:date="2018-10-30T12:25:00Z">
        <w:r w:rsidR="00EF760B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EF760B">
        <w:rPr>
          <w:rFonts w:ascii="Times New Roman" w:hAnsi="Times New Roman" w:cs="Times New Roman"/>
          <w:sz w:val="24"/>
          <w:szCs w:val="24"/>
          <w:lang w:val="cs-CZ"/>
        </w:rPr>
        <w:t>tří hlavních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 xml:space="preserve"> zahraničních úřadů </w:t>
      </w:r>
      <w:hyperlink r:id="rId13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14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EF760B"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5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>. Citace jsou zmapovány ze</w:t>
      </w:r>
      <w:ins w:id="32" w:author="Javorova Blanka" w:date="2018-10-30T12:25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33" w:author="Javorova Blanka" w:date="2018-10-30T12:25:00Z">
        <w:r w:rsidR="00EF760B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EF760B">
        <w:rPr>
          <w:rFonts w:ascii="Times New Roman" w:hAnsi="Times New Roman" w:cs="Times New Roman"/>
          <w:sz w:val="24"/>
          <w:szCs w:val="24"/>
          <w:lang w:val="cs-CZ"/>
        </w:rPr>
        <w:t>všech 40</w:t>
      </w:r>
      <w:ins w:id="34" w:author="Javorova Blanka" w:date="2018-10-30T12:25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35" w:author="Javorova Blanka" w:date="2018-10-30T12:25:00Z">
        <w:r w:rsidR="00EF760B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patentových úřadů v databázi. </w:t>
      </w:r>
    </w:p>
    <w:p w14:paraId="3B44B510" w14:textId="77777777" w:rsidR="00EF760B" w:rsidRDefault="00EF760B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E30B5E" w14:textId="77777777" w:rsidR="00D41932" w:rsidRDefault="00D41932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Žádosti o</w:t>
      </w:r>
      <w:ins w:id="36" w:author="Javorova Blanka" w:date="2018-10-30T12:25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37" w:author="Javorova Blanka" w:date="2018-10-30T12:25:00Z">
        <w:r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>ochranu stejného vynálezu podané více cestami jsou sdruženy do</w:t>
      </w:r>
      <w:ins w:id="38" w:author="Javorova Blanka" w:date="2018-10-30T12:25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39" w:author="Javorova Blanka" w:date="2018-10-30T12:25:00Z">
        <w:r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jednoho záznamu, tj. </w:t>
      </w:r>
      <w:r w:rsidR="00540104">
        <w:rPr>
          <w:rFonts w:ascii="Times New Roman" w:hAnsi="Times New Roman" w:cs="Times New Roman"/>
          <w:sz w:val="24"/>
          <w:szCs w:val="24"/>
          <w:lang w:val="cs-CZ"/>
        </w:rPr>
        <w:t>do</w:t>
      </w:r>
      <w:ins w:id="40" w:author="Javorova Blanka" w:date="2018-10-30T12:26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41" w:author="Javorova Blanka" w:date="2018-10-30T12:26:00Z">
        <w:r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tzv. </w:t>
      </w:r>
      <w:proofErr w:type="gramStart"/>
      <w:r w:rsidRPr="00D41932">
        <w:rPr>
          <w:rFonts w:ascii="Times New Roman" w:hAnsi="Times New Roman" w:cs="Times New Roman"/>
          <w:i/>
          <w:sz w:val="24"/>
          <w:szCs w:val="24"/>
          <w:lang w:val="cs-CZ"/>
        </w:rPr>
        <w:t>patent</w:t>
      </w:r>
      <w:proofErr w:type="gramEnd"/>
      <w:r w:rsidRPr="00D41932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D41932">
        <w:rPr>
          <w:rFonts w:ascii="Times New Roman" w:hAnsi="Times New Roman" w:cs="Times New Roman"/>
          <w:i/>
          <w:sz w:val="24"/>
          <w:szCs w:val="24"/>
          <w:lang w:val="cs-CZ"/>
        </w:rPr>
        <w:t>family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čímž 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>j</w:t>
      </w:r>
      <w:r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FF456B">
        <w:rPr>
          <w:rFonts w:ascii="Times New Roman" w:hAnsi="Times New Roman" w:cs="Times New Roman"/>
          <w:sz w:val="24"/>
          <w:szCs w:val="24"/>
          <w:lang w:val="cs-CZ"/>
        </w:rPr>
        <w:t xml:space="preserve"> rovněž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zabrán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>ěno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 xml:space="preserve">započítávání citací různých žádostí ke stejnému vynálezu mezi sebou. </w:t>
      </w:r>
    </w:p>
    <w:p w14:paraId="0237E5DA" w14:textId="77777777" w:rsidR="00D41932" w:rsidRDefault="00D41932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79815C" w14:textId="77777777" w:rsidR="00D41932" w:rsidRDefault="0040224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Do analýzy vstupují žádosti podané po roce 2000. </w:t>
      </w:r>
      <w:r w:rsidR="0003706A">
        <w:rPr>
          <w:rFonts w:ascii="Times New Roman" w:hAnsi="Times New Roman" w:cs="Times New Roman"/>
          <w:sz w:val="24"/>
          <w:szCs w:val="24"/>
          <w:lang w:val="cs-CZ"/>
        </w:rPr>
        <w:t xml:space="preserve">Pro zařazení do analýzy stačí, aby alespoň jedna žádost v rámci </w:t>
      </w:r>
      <w:r w:rsidR="0003706A" w:rsidRPr="0003706A">
        <w:rPr>
          <w:rFonts w:ascii="Times New Roman" w:hAnsi="Times New Roman" w:cs="Times New Roman"/>
          <w:i/>
          <w:sz w:val="24"/>
          <w:szCs w:val="24"/>
          <w:lang w:val="cs-CZ"/>
        </w:rPr>
        <w:t xml:space="preserve">patent </w:t>
      </w:r>
      <w:proofErr w:type="spellStart"/>
      <w:r w:rsidR="0003706A" w:rsidRPr="0003706A">
        <w:rPr>
          <w:rFonts w:ascii="Times New Roman" w:hAnsi="Times New Roman" w:cs="Times New Roman"/>
          <w:i/>
          <w:sz w:val="24"/>
          <w:szCs w:val="24"/>
          <w:lang w:val="cs-CZ"/>
        </w:rPr>
        <w:t>family</w:t>
      </w:r>
      <w:proofErr w:type="spellEnd"/>
      <w:r w:rsidR="0003706A">
        <w:rPr>
          <w:rFonts w:ascii="Times New Roman" w:hAnsi="Times New Roman" w:cs="Times New Roman"/>
          <w:sz w:val="24"/>
          <w:szCs w:val="24"/>
          <w:lang w:val="cs-CZ"/>
        </w:rPr>
        <w:t xml:space="preserve"> spadala do sledovaného období. </w:t>
      </w:r>
    </w:p>
    <w:p w14:paraId="116483DD" w14:textId="77777777" w:rsidR="00402247" w:rsidRDefault="0040224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8236CCE" w14:textId="6511E81A" w:rsidR="00402247" w:rsidRDefault="00716B1F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bookmarkStart w:id="42" w:name="_GoBack"/>
      <w:del w:id="43" w:author="Martin Srholec" w:date="2018-11-01T08:53:00Z">
        <w:r w:rsidDel="00CD3F68">
          <w:rPr>
            <w:rFonts w:ascii="Times New Roman" w:hAnsi="Times New Roman" w:cs="Times New Roman"/>
            <w:sz w:val="24"/>
            <w:szCs w:val="24"/>
            <w:lang w:val="cs-CZ"/>
          </w:rPr>
          <w:delText>Od</w:delText>
        </w:r>
      </w:del>
      <w:ins w:id="44" w:author="Javorova Blanka" w:date="2018-10-30T12:26:00Z">
        <w:del w:id="45" w:author="Martin Srholec" w:date="2018-11-01T08:53:00Z">
          <w:r w:rsidR="00D6111D" w:rsidDel="00CD3F68">
            <w:rPr>
              <w:rFonts w:ascii="Times New Roman" w:hAnsi="Times New Roman" w:cs="Times New Roman"/>
              <w:sz w:val="24"/>
              <w:szCs w:val="24"/>
              <w:lang w:val="cs-CZ"/>
            </w:rPr>
            <w:delText> </w:delText>
          </w:r>
        </w:del>
      </w:ins>
      <w:del w:id="46" w:author="Martin Srholec" w:date="2018-11-01T08:53:00Z">
        <w:r w:rsidDel="00CD3F68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roku </w:delText>
        </w:r>
        <w:r w:rsidR="00B77489" w:rsidDel="00CD3F68">
          <w:rPr>
            <w:rFonts w:ascii="Times New Roman" w:hAnsi="Times New Roman" w:cs="Times New Roman"/>
            <w:sz w:val="24"/>
            <w:szCs w:val="24"/>
            <w:lang w:val="cs-CZ"/>
          </w:rPr>
          <w:delText>2014 jsou data neúplná</w:delText>
        </w:r>
      </w:del>
      <w:ins w:id="47" w:author="Martin Srholec" w:date="2018-11-01T08:53:00Z">
        <w:r w:rsidR="00CD3F68">
          <w:rPr>
            <w:rFonts w:ascii="Times New Roman" w:hAnsi="Times New Roman" w:cs="Times New Roman"/>
            <w:sz w:val="24"/>
            <w:szCs w:val="24"/>
            <w:lang w:val="cs-CZ"/>
          </w:rPr>
          <w:t>Poslední dostupná data jsou z roku 2014</w:t>
        </w:r>
      </w:ins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z důvodu lhůt</w:t>
      </w:r>
      <w:r w:rsidR="00753D66">
        <w:rPr>
          <w:rFonts w:ascii="Times New Roman" w:hAnsi="Times New Roman" w:cs="Times New Roman"/>
          <w:sz w:val="24"/>
          <w:szCs w:val="24"/>
          <w:lang w:val="cs-CZ"/>
        </w:rPr>
        <w:t>y 18 měsíců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53D66"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zveřejnění </w:t>
      </w:r>
      <w:r w:rsidR="0087235D">
        <w:rPr>
          <w:rFonts w:ascii="Times New Roman" w:hAnsi="Times New Roman" w:cs="Times New Roman"/>
          <w:sz w:val="24"/>
          <w:szCs w:val="24"/>
          <w:lang w:val="cs-CZ"/>
        </w:rPr>
        <w:t xml:space="preserve">žádosti 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i vlivem zpoždění </w:t>
      </w:r>
      <w:r w:rsidR="002B268C">
        <w:rPr>
          <w:rFonts w:ascii="Times New Roman" w:hAnsi="Times New Roman" w:cs="Times New Roman"/>
          <w:sz w:val="24"/>
          <w:szCs w:val="24"/>
          <w:lang w:val="cs-CZ"/>
        </w:rPr>
        <w:t>v</w:t>
      </w:r>
      <w:ins w:id="48" w:author="Javorova Blanka" w:date="2018-10-30T12:26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49" w:author="Javorova Blanka" w:date="2018-10-30T12:26:00Z">
        <w:r w:rsidR="002B268C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693A81">
        <w:rPr>
          <w:rFonts w:ascii="Times New Roman" w:hAnsi="Times New Roman" w:cs="Times New Roman"/>
          <w:sz w:val="24"/>
          <w:szCs w:val="24"/>
          <w:lang w:val="cs-CZ"/>
        </w:rPr>
        <w:t>aktualizacích</w:t>
      </w:r>
      <w:r w:rsidR="0087235D">
        <w:rPr>
          <w:rFonts w:ascii="Times New Roman" w:hAnsi="Times New Roman" w:cs="Times New Roman"/>
          <w:sz w:val="24"/>
          <w:szCs w:val="24"/>
          <w:lang w:val="cs-CZ"/>
        </w:rPr>
        <w:t xml:space="preserve"> dat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z jednotlivých 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 xml:space="preserve">patentových 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úřadů. </w:t>
      </w:r>
    </w:p>
    <w:bookmarkEnd w:id="42"/>
    <w:p w14:paraId="62120B87" w14:textId="77777777" w:rsidR="00334A50" w:rsidRDefault="00334A50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9511B13" w14:textId="77777777" w:rsidR="00DE0763" w:rsidRDefault="00DE0763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7888A5B" w14:textId="77777777"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7C30B8D2" w14:textId="77777777" w:rsidR="001A21FD" w:rsidRPr="006A2F83" w:rsidRDefault="001A21FD" w:rsidP="001A21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Jak určit význam patentu?</w:t>
      </w:r>
    </w:p>
    <w:p w14:paraId="742F427A" w14:textId="77777777" w:rsidR="001A21FD" w:rsidRDefault="001A21FD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163BA1" w14:textId="77777777" w:rsidR="000935DB" w:rsidRDefault="00C13F3B" w:rsidP="00093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Samotný p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atent ještě </w:t>
      </w:r>
      <w:r w:rsidR="00384580">
        <w:rPr>
          <w:rFonts w:ascii="Times New Roman" w:hAnsi="Times New Roman" w:cs="Times New Roman"/>
          <w:sz w:val="24"/>
          <w:szCs w:val="24"/>
          <w:lang w:val="cs-CZ"/>
        </w:rPr>
        <w:t>nic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neznamená. </w:t>
      </w:r>
      <w:r w:rsidR="00992D93">
        <w:rPr>
          <w:rFonts w:ascii="Times New Roman" w:hAnsi="Times New Roman" w:cs="Times New Roman"/>
          <w:sz w:val="24"/>
          <w:szCs w:val="24"/>
          <w:lang w:val="cs-CZ"/>
        </w:rPr>
        <w:t>Převážná většina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patentů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totiž 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zůstává jen </w:t>
      </w:r>
      <w:r w:rsidR="00E330D6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>lepou uličkou, na</w:t>
      </w:r>
      <w:ins w:id="50" w:author="Javorova Blanka" w:date="2018-10-30T12:26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51" w:author="Javorova Blanka" w:date="2018-10-30T12:26:00Z">
        <w:r w:rsidR="000935DB"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0935DB">
        <w:rPr>
          <w:rFonts w:ascii="Times New Roman" w:hAnsi="Times New Roman" w:cs="Times New Roman"/>
          <w:sz w:val="24"/>
          <w:szCs w:val="24"/>
          <w:lang w:val="cs-CZ"/>
        </w:rPr>
        <w:t>kterou nic nenavazuje. Pro</w:t>
      </w:r>
      <w:r w:rsidR="000B5752">
        <w:rPr>
          <w:rFonts w:ascii="Times New Roman" w:hAnsi="Times New Roman" w:cs="Times New Roman"/>
          <w:sz w:val="24"/>
          <w:szCs w:val="24"/>
          <w:lang w:val="cs-CZ"/>
        </w:rPr>
        <w:t>to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je dů</w:t>
      </w:r>
      <w:r w:rsidR="00E301B2">
        <w:rPr>
          <w:rFonts w:ascii="Times New Roman" w:hAnsi="Times New Roman" w:cs="Times New Roman"/>
          <w:sz w:val="24"/>
          <w:szCs w:val="24"/>
          <w:lang w:val="cs-CZ"/>
        </w:rPr>
        <w:t xml:space="preserve">ležité </w:t>
      </w:r>
      <w:r w:rsidR="001C7E5B">
        <w:rPr>
          <w:rFonts w:ascii="Times New Roman" w:hAnsi="Times New Roman" w:cs="Times New Roman"/>
          <w:sz w:val="24"/>
          <w:szCs w:val="24"/>
          <w:lang w:val="cs-CZ"/>
        </w:rPr>
        <w:t>o patentech zjistit něco více</w:t>
      </w:r>
      <w:r w:rsidR="00E301B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73FA6C52" w14:textId="77777777" w:rsidR="000935DB" w:rsidRDefault="000935DB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91A8803" w14:textId="77777777" w:rsidR="001A21FD" w:rsidRDefault="004A2D6D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Nabízí se sledovat toky peněz z licenčních poplatků</w:t>
      </w:r>
      <w:r w:rsidR="00963A65" w:rsidRP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63A65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anebo </w:t>
      </w:r>
      <w:r w:rsid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prodeje </w:t>
      </w:r>
      <w:r w:rsidR="00963A65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patentů samotných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Jenomže </w:t>
      </w:r>
      <w:r w:rsid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podniky mohou patentovanou technologii využívat interně a mít z toho velký prospěch i</w:t>
      </w:r>
      <w:ins w:id="52" w:author="Javorova Blanka" w:date="2018-10-30T12:27:00Z">
        <w:r w:rsidR="00D6111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 </w:t>
        </w:r>
      </w:ins>
      <w:del w:id="53" w:author="Javorova Blanka" w:date="2018-10-30T12:27:00Z">
        <w:r w:rsidR="00963A65" w:rsidDel="00D6111D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bez licencování. </w:t>
      </w:r>
    </w:p>
    <w:p w14:paraId="39E0CF9B" w14:textId="77777777" w:rsidR="00105D13" w:rsidRDefault="00105D13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0893219" w14:textId="77777777" w:rsidR="00F6660E" w:rsidRDefault="00963A65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Navíc údaje o </w:t>
      </w:r>
      <w:r w:rsidR="00F6660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souvisejících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finančních tocích nejsou</w:t>
      </w:r>
      <w:r w:rsidR="001C7E5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vždy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přístupné a nemusí se je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ani podařit dodatečně sesbírat</w:t>
      </w:r>
      <w:r w:rsidR="00F6660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277C0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14:paraId="2A5392D2" w14:textId="77777777" w:rsidR="00F6660E" w:rsidRDefault="00F6660E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63343C6F" w14:textId="77777777" w:rsidR="00DB363F" w:rsidRDefault="00105D13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Citace jsou objektivnější, protože odráží </w:t>
      </w:r>
      <w:r w:rsidR="006C23E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především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technologickou relevanci vynálezu, nikoliv jeho komerční hodnotu</w:t>
      </w:r>
      <w:r w:rsidR="00DB363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trhu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která závisí</w:t>
      </w:r>
      <w:r w:rsidR="00B0771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řadě </w:t>
      </w:r>
      <w:r w:rsidR="00B0771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faktorů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65FF51DD" w14:textId="77777777" w:rsidR="00DB363F" w:rsidRDefault="00DB363F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EF48439" w14:textId="77777777" w:rsidR="00DB363F" w:rsidRDefault="00DB363F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Díky tomu jsou citace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lépe </w:t>
      </w:r>
      <w:r w:rsid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souměřitelné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mezi různými </w:t>
      </w:r>
      <w:r w:rsidR="00105D13" w:rsidRP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typy organizací</w:t>
      </w:r>
      <w:r w:rsid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E7F3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Citační potenciál patentu tolik neovlivňuje, 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jestli je jeho původcem </w:t>
      </w:r>
      <w:r w:rsidR="00620D5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podnik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anebo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univerzita</w:t>
      </w:r>
      <w:r w:rsidR="008F4EE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558138A0" w14:textId="77777777" w:rsidR="008F4EE0" w:rsidRDefault="008F4EE0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59663B9F" w14:textId="56F151BA" w:rsidR="00620D58" w:rsidDel="009D1FE1" w:rsidRDefault="00620D58" w:rsidP="00620D58">
      <w:pPr>
        <w:spacing w:after="0" w:line="240" w:lineRule="auto"/>
        <w:jc w:val="both"/>
        <w:rPr>
          <w:del w:id="54" w:author="Martin Srholec" w:date="2018-10-30T13:43:00Z"/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55"/>
      <w:del w:id="56" w:author="Martin Srholec" w:date="2018-10-30T13:43:00Z">
        <w:r w:rsidDel="009D1FE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P</w:delText>
        </w:r>
        <w:r w:rsidRPr="00760F6D" w:rsidDel="009D1FE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atenty rovněž </w:delText>
        </w:r>
        <w:r w:rsidR="00932EC6" w:rsidDel="009D1FE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nutně </w:delText>
        </w:r>
        <w:r w:rsidRPr="00760F6D" w:rsidDel="009D1FE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po nějaké době vyprší</w:delText>
        </w:r>
        <w:r w:rsidDel="009D1FE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, ale </w:delText>
        </w:r>
        <w:r w:rsidR="006336E4" w:rsidDel="009D1FE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pokud zůstávají relevantní, mohou být </w:delText>
        </w:r>
        <w:r w:rsidDel="009D1FE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citovány i</w:delText>
        </w:r>
      </w:del>
      <w:ins w:id="57" w:author="Javorova Blanka" w:date="2018-10-30T12:27:00Z">
        <w:del w:id="58" w:author="Martin Srholec" w:date="2018-10-30T13:43:00Z">
          <w:r w:rsidR="00D6111D" w:rsidDel="009D1FE1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cs-CZ"/>
            </w:rPr>
            <w:delText> </w:delText>
          </w:r>
        </w:del>
      </w:ins>
      <w:del w:id="59" w:author="Martin Srholec" w:date="2018-10-30T13:43:00Z">
        <w:r w:rsidDel="009D1FE1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potom.</w:delText>
        </w:r>
        <w:commentRangeEnd w:id="55"/>
        <w:r w:rsidR="00D6111D" w:rsidDel="009D1FE1">
          <w:rPr>
            <w:rStyle w:val="CommentReference"/>
          </w:rPr>
          <w:commentReference w:id="55"/>
        </w:r>
      </w:del>
    </w:p>
    <w:p w14:paraId="420A3960" w14:textId="77777777" w:rsidR="00620D58" w:rsidRDefault="00620D58" w:rsidP="00620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1D47DFF5" w14:textId="77777777" w:rsidR="00766F09" w:rsidRDefault="00766F0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96789CD" w14:textId="77777777"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441E6878" w14:textId="77777777" w:rsidR="001E2CE9" w:rsidRPr="006A2F83" w:rsidRDefault="001E2CE9" w:rsidP="001E2C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Standardní ukazatel</w:t>
      </w:r>
    </w:p>
    <w:p w14:paraId="5D9AAC1E" w14:textId="77777777" w:rsidR="00862032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C9E3A7" w14:textId="77777777" w:rsidR="006533D9" w:rsidRDefault="006533D9" w:rsidP="007E33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92F2E9A" w14:textId="77777777" w:rsidR="006533D9" w:rsidRDefault="006533D9" w:rsidP="00EF2A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Citace se v ekonomické literatuře používají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pro odhad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hodnoty patentu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a tok</w:t>
      </w:r>
      <w:r w:rsidR="00F51980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 znalostí již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desítky let.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Jedná se o velmi </w:t>
      </w:r>
      <w:r w:rsidR="00CE5C0E" w:rsidRPr="009E6B23">
        <w:rPr>
          <w:rFonts w:ascii="Times New Roman" w:hAnsi="Times New Roman" w:cs="Times New Roman"/>
          <w:sz w:val="24"/>
          <w:szCs w:val="24"/>
          <w:lang w:val="cs-CZ"/>
        </w:rPr>
        <w:t xml:space="preserve">dobře zaběhnutý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ukazatel. </w:t>
      </w:r>
      <w:r>
        <w:rPr>
          <w:rFonts w:ascii="Times New Roman" w:hAnsi="Times New Roman" w:cs="Times New Roman"/>
          <w:sz w:val="24"/>
          <w:szCs w:val="24"/>
          <w:lang w:val="cs-CZ"/>
        </w:rPr>
        <w:t>Pro</w:t>
      </w:r>
      <w:ins w:id="60" w:author="Javorova Blanka" w:date="2018-10-30T12:29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61" w:author="Javorova Blanka" w:date="2018-10-30T12:29:00Z">
        <w:r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CE5C0E">
        <w:rPr>
          <w:rFonts w:ascii="Times New Roman" w:hAnsi="Times New Roman" w:cs="Times New Roman"/>
          <w:sz w:val="24"/>
          <w:szCs w:val="24"/>
          <w:lang w:val="cs-CZ"/>
        </w:rPr>
        <w:t>získání lepšího přehledu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v</w:t>
      </w:r>
      <w:ins w:id="62" w:author="Javorova Blanka" w:date="2018-10-30T12:29:00Z">
        <w:r w:rsidR="00D6111D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63" w:author="Javorova Blanka" w:date="2018-10-30T12:29:00Z">
        <w:r w:rsidDel="00D6111D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odborné </w:t>
      </w:r>
      <w:r>
        <w:rPr>
          <w:rFonts w:ascii="Times New Roman" w:hAnsi="Times New Roman" w:cs="Times New Roman"/>
          <w:sz w:val="24"/>
          <w:szCs w:val="24"/>
          <w:lang w:val="cs-CZ"/>
        </w:rPr>
        <w:t>literatu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ře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na</w:t>
      </w:r>
      <w:r w:rsidR="00F51980">
        <w:rPr>
          <w:rFonts w:ascii="Times New Roman" w:hAnsi="Times New Roman" w:cs="Times New Roman"/>
          <w:sz w:val="24"/>
          <w:szCs w:val="24"/>
          <w:lang w:val="cs-CZ"/>
        </w:rPr>
        <w:t xml:space="preserve"> toto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 téma doporučujeme:</w:t>
      </w:r>
    </w:p>
    <w:p w14:paraId="721B6E82" w14:textId="77777777" w:rsidR="00CE5C0E" w:rsidRDefault="00CE5C0E" w:rsidP="00EF2A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16B63A5" w14:textId="77777777"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Carpenter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M.,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Narin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F.,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Woolf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P. (1981)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Citation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rates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to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technologically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important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patents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World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Patent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Information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>, 3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160–163. </w:t>
      </w:r>
      <w:hyperlink r:id="rId18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https://doi.org/10.1016/0172-2190(81)90098-3</w:t>
        </w:r>
      </w:hyperlink>
    </w:p>
    <w:p w14:paraId="2FDA7281" w14:textId="77777777" w:rsidR="00CD6DB6" w:rsidRDefault="00CD6DB6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A67963A" w14:textId="77777777" w:rsidR="00CD6DB6" w:rsidRP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Hall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>, B.</w:t>
      </w:r>
      <w:r w:rsidR="0072006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H.,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Jaffe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A.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Trajtenberg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, M.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(2005) Market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Value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and Patent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Citations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Rand </w:t>
      </w: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Journal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proofErr w:type="gramStart"/>
      <w:r w:rsidRPr="00CD6DB6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proofErr w:type="gramEnd"/>
    </w:p>
    <w:p w14:paraId="22FB2755" w14:textId="77777777"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D6DB6">
        <w:rPr>
          <w:rFonts w:ascii="Times New Roman" w:hAnsi="Times New Roman" w:cs="Times New Roman"/>
          <w:sz w:val="24"/>
          <w:szCs w:val="24"/>
          <w:lang w:val="cs-CZ"/>
        </w:rPr>
        <w:t>Economics</w:t>
      </w:r>
      <w:proofErr w:type="spellEnd"/>
      <w:r w:rsidRPr="00CD6DB6">
        <w:rPr>
          <w:rFonts w:ascii="Times New Roman" w:hAnsi="Times New Roman" w:cs="Times New Roman"/>
          <w:sz w:val="24"/>
          <w:szCs w:val="24"/>
          <w:lang w:val="cs-CZ"/>
        </w:rPr>
        <w:t>, 36,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16-38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9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https://www.jstor.org/stable/1593752</w:t>
        </w:r>
      </w:hyperlink>
    </w:p>
    <w:p w14:paraId="1820AFD0" w14:textId="77777777" w:rsidR="00CD6DB6" w:rsidRDefault="00CD6DB6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905806D" w14:textId="77777777" w:rsidR="00CE5C0E" w:rsidRPr="00CE5C0E" w:rsidRDefault="00CE5C0E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Jaffe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, A. B., de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Rassenfosse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, G. (2016) Patent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Citation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Data in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Social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Science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Research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: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Overview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and Best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Practices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. NBER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Working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E5C0E">
        <w:rPr>
          <w:rFonts w:ascii="Times New Roman" w:hAnsi="Times New Roman" w:cs="Times New Roman"/>
          <w:sz w:val="24"/>
          <w:szCs w:val="24"/>
          <w:lang w:val="cs-CZ"/>
        </w:rPr>
        <w:t>Paper</w:t>
      </w:r>
      <w:proofErr w:type="spellEnd"/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 No. 21868, </w:t>
      </w:r>
      <w:hyperlink r:id="rId20" w:history="1">
        <w:r w:rsidRPr="00CE5C0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http://www.nber.org/papers/w21868</w:t>
        </w:r>
      </w:hyperlink>
      <w:r w:rsidRPr="00CE5C0E">
        <w:rPr>
          <w:rStyle w:val="Hyperlink"/>
          <w:rFonts w:ascii="Times New Roman" w:hAnsi="Times New Roman" w:cs="Times New Roman"/>
          <w:sz w:val="24"/>
          <w:szCs w:val="24"/>
          <w:lang w:val="cs-CZ"/>
        </w:rPr>
        <w:t>.</w:t>
      </w:r>
    </w:p>
    <w:p w14:paraId="231CA27A" w14:textId="77777777" w:rsidR="00CD6DB6" w:rsidRDefault="00CD6DB6" w:rsidP="007E33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C91E3BC" w14:textId="77777777"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OECD (2009)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Use and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Analysis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Citations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in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Patents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. OECD Patent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Statistics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C93507">
        <w:rPr>
          <w:rFonts w:ascii="Times New Roman" w:hAnsi="Times New Roman" w:cs="Times New Roman"/>
          <w:sz w:val="24"/>
          <w:szCs w:val="24"/>
          <w:lang w:val="cs-CZ"/>
        </w:rPr>
        <w:t>Manual</w:t>
      </w:r>
      <w:proofErr w:type="spellEnd"/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cs-CZ"/>
        </w:rPr>
        <w:t>kapitola</w:t>
      </w:r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6, OECD, Paris, s. 105-123.</w:t>
      </w:r>
      <w:r w:rsidRPr="00C93507">
        <w:t xml:space="preserve"> </w:t>
      </w:r>
      <w:hyperlink r:id="rId21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http://www.oecd.org/sti/inno/oecdpatentstatisticsmanual.htm</w:t>
        </w:r>
      </w:hyperlink>
    </w:p>
    <w:p w14:paraId="23DA6CBB" w14:textId="77777777"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D89F5B6" w14:textId="77777777"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Trajtenberg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, M. (1990). A Penny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for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Your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Quotes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: Patent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Citations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and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Value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Innovations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The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RAND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Journal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of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3114FE">
        <w:rPr>
          <w:rFonts w:ascii="Times New Roman" w:hAnsi="Times New Roman" w:cs="Times New Roman"/>
          <w:sz w:val="24"/>
          <w:szCs w:val="24"/>
          <w:lang w:val="cs-CZ"/>
        </w:rPr>
        <w:t>Economics</w:t>
      </w:r>
      <w:proofErr w:type="spellEnd"/>
      <w:r w:rsidRPr="003114FE">
        <w:rPr>
          <w:rFonts w:ascii="Times New Roman" w:hAnsi="Times New Roman" w:cs="Times New Roman"/>
          <w:sz w:val="24"/>
          <w:szCs w:val="24"/>
          <w:lang w:val="cs-CZ"/>
        </w:rPr>
        <w:t>, 21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172-187. </w:t>
      </w:r>
      <w:hyperlink r:id="rId22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http://www.jstor.org/stable/2555502</w:t>
        </w:r>
      </w:hyperlink>
    </w:p>
    <w:p w14:paraId="00A40E4E" w14:textId="77777777" w:rsidR="00CD6DB6" w:rsidRDefault="00CD6DB6" w:rsidP="00C93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0C568E1" w14:textId="77777777" w:rsidR="00F51980" w:rsidRDefault="00F5198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20554F77" w14:textId="77777777" w:rsidR="00862032" w:rsidRPr="000225DC" w:rsidRDefault="000225DC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225D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Patenty v h</w:t>
      </w:r>
      <w:r w:rsidR="00862032" w:rsidRPr="000225D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odnocení výzkumu</w:t>
      </w:r>
    </w:p>
    <w:p w14:paraId="03D65167" w14:textId="77777777" w:rsidR="00862032" w:rsidRPr="0025453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FFD8AFC" w14:textId="77777777" w:rsidR="00743CE2" w:rsidRDefault="00254533" w:rsidP="00743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Od</w:t>
      </w:r>
      <w:ins w:id="64" w:author="Javorova Blanka" w:date="2018-10-30T12:29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65" w:author="Javorova Blanka" w:date="2018-10-30T12:29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roku </w:t>
      </w:r>
      <w:del w:id="66" w:author="Javorova Blanka" w:date="2018-10-30T12:29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2008 </w:t>
      </w:r>
      <w:r w:rsidR="00AC6B1B">
        <w:rPr>
          <w:rFonts w:ascii="Times New Roman" w:hAnsi="Times New Roman" w:cs="Times New Roman"/>
          <w:sz w:val="24"/>
          <w:szCs w:val="24"/>
          <w:lang w:val="cs-CZ"/>
        </w:rPr>
        <w:t>začaly být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ve vládním systému hodnocení, pro který se vžil název </w:t>
      </w:r>
      <w:hyperlink r:id="rId23" w:history="1">
        <w:r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„</w:t>
        </w:r>
        <w:proofErr w:type="spellStart"/>
        <w:r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kafemlejnek</w:t>
        </w:r>
        <w:proofErr w:type="spellEnd"/>
        <w:r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“</w:t>
        </w:r>
        <w:r w:rsidR="002D658E"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(první verze)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>přidělovány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body za </w:t>
      </w:r>
      <w:r w:rsidR="00AC6B1B">
        <w:rPr>
          <w:rFonts w:ascii="Times New Roman" w:hAnsi="Times New Roman" w:cs="Times New Roman"/>
          <w:sz w:val="24"/>
          <w:szCs w:val="24"/>
          <w:lang w:val="cs-CZ"/>
        </w:rPr>
        <w:t>každý patent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 (s</w:t>
      </w:r>
      <w:ins w:id="67" w:author="Javorova Blanka" w:date="2018-10-30T12:29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68" w:author="Javorova Blanka" w:date="2018-10-30T12:29:00Z">
        <w:r w:rsidR="002D658E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2D658E">
        <w:rPr>
          <w:rFonts w:ascii="Times New Roman" w:hAnsi="Times New Roman" w:cs="Times New Roman"/>
          <w:sz w:val="24"/>
          <w:szCs w:val="24"/>
          <w:lang w:val="cs-CZ"/>
        </w:rPr>
        <w:t>bonusem pro</w:t>
      </w:r>
      <w:ins w:id="69" w:author="Javorova Blanka" w:date="2018-10-30T12:29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70" w:author="Javorova Blanka" w:date="2018-10-30T12:29:00Z">
        <w:r w:rsidR="002D658E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2D658E">
        <w:rPr>
          <w:rFonts w:ascii="Times New Roman" w:hAnsi="Times New Roman" w:cs="Times New Roman"/>
          <w:sz w:val="24"/>
          <w:szCs w:val="24"/>
          <w:lang w:val="cs-CZ"/>
        </w:rPr>
        <w:t>využívané patenty). Za</w:t>
      </w:r>
      <w:ins w:id="71" w:author="Javorova Blanka" w:date="2018-10-30T12:30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72" w:author="Javorova Blanka" w:date="2018-10-30T12:30:00Z">
        <w:r w:rsidR="002D658E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patenty </w:t>
      </w:r>
      <w:hyperlink r:id="rId24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25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2D658E"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26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 bylo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 xml:space="preserve">navíc </w:t>
      </w:r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udělováno 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>obrovské</w:t>
      </w:r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 množství bodů bez</w:t>
      </w:r>
      <w:ins w:id="73" w:author="Javorova Blanka" w:date="2018-10-30T12:30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74" w:author="Javorova Blanka" w:date="2018-10-30T12:30:00Z">
        <w:r w:rsidR="00743CE2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743CE2">
        <w:rPr>
          <w:rFonts w:ascii="Times New Roman" w:hAnsi="Times New Roman" w:cs="Times New Roman"/>
          <w:sz w:val="24"/>
          <w:szCs w:val="24"/>
          <w:lang w:val="cs-CZ"/>
        </w:rPr>
        <w:t>ohledu na</w:t>
      </w:r>
      <w:ins w:id="75" w:author="Javorova Blanka" w:date="2018-10-30T12:30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76" w:author="Javorova Blanka" w:date="2018-10-30T12:30:00Z">
        <w:r w:rsidR="00743CE2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743CE2">
        <w:rPr>
          <w:rFonts w:ascii="Times New Roman" w:hAnsi="Times New Roman" w:cs="Times New Roman"/>
          <w:sz w:val="24"/>
          <w:szCs w:val="24"/>
          <w:lang w:val="cs-CZ"/>
        </w:rPr>
        <w:t>cokoliv dalšího.</w:t>
      </w:r>
    </w:p>
    <w:p w14:paraId="4CC9CE55" w14:textId="77777777" w:rsidR="00743CE2" w:rsidRDefault="00743CE2" w:rsidP="00743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4FD80DF" w14:textId="77777777" w:rsidR="00AC6B1B" w:rsidRDefault="00AC6B1B" w:rsidP="00AC6B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Podle těchto bodů se pak trojčlenkou rozdělovaly peníze na</w:t>
      </w:r>
      <w:ins w:id="77" w:author="Javorova Blanka" w:date="2018-10-30T12:30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78" w:author="Javorova Blanka" w:date="2018-10-30T12:30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institucionální podporu výzkumu, což motivovalo k patentování jen 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>kvůli bodům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 xml:space="preserve">Nejvíce se vytvářely nesmyslné 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>užitn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 xml:space="preserve"> vzory, ale platilo to i</w:t>
      </w:r>
      <w:ins w:id="79" w:author="Javorova Blanka" w:date="2018-10-30T12:30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80" w:author="Javorova Blanka" w:date="2018-10-30T12:30:00Z">
        <w:r w:rsidR="004E2F2E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4E2F2E">
        <w:rPr>
          <w:rFonts w:ascii="Times New Roman" w:hAnsi="Times New Roman" w:cs="Times New Roman"/>
          <w:sz w:val="24"/>
          <w:szCs w:val="24"/>
          <w:lang w:val="cs-CZ"/>
        </w:rPr>
        <w:t>pro</w:t>
      </w:r>
      <w:ins w:id="81" w:author="Javorova Blanka" w:date="2018-10-30T12:30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82" w:author="Javorova Blanka" w:date="2018-10-30T12:30:00Z">
        <w:r w:rsidR="004E2F2E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4E2F2E">
        <w:rPr>
          <w:rFonts w:ascii="Times New Roman" w:hAnsi="Times New Roman" w:cs="Times New Roman"/>
          <w:sz w:val="24"/>
          <w:szCs w:val="24"/>
          <w:lang w:val="cs-CZ"/>
        </w:rPr>
        <w:t>patenty.</w:t>
      </w:r>
    </w:p>
    <w:p w14:paraId="3C45DDBA" w14:textId="77777777" w:rsidR="00AC6B1B" w:rsidRDefault="00AC6B1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F580601" w14:textId="02D93B18" w:rsidR="006A5D52" w:rsidRDefault="00CD3F68" w:rsidP="006A5D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27" w:history="1"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Revidovaný</w:t>
        </w:r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kafemlejn</w:t>
        </w:r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ek</w:t>
        </w:r>
        <w:proofErr w:type="spellEnd"/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, tzv. Metodik</w:t>
        </w:r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a</w:t>
        </w:r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2013</w:t>
        </w:r>
      </w:hyperlink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, který začal platit od roku 2012, bodové ohodnocení patentů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>omezil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, ale princip sčítání bodů za 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>výsledky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AC2FE0">
        <w:rPr>
          <w:rFonts w:ascii="Times New Roman" w:hAnsi="Times New Roman" w:cs="Times New Roman"/>
          <w:sz w:val="24"/>
          <w:szCs w:val="24"/>
          <w:lang w:val="cs-CZ"/>
        </w:rPr>
        <w:t xml:space="preserve">následně </w:t>
      </w:r>
      <w:ins w:id="83" w:author="Javorova Blanka" w:date="2018-10-30T12:30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 xml:space="preserve">přidělování </w:t>
        </w:r>
      </w:ins>
      <w:r w:rsidR="006A5D52">
        <w:rPr>
          <w:rFonts w:ascii="Times New Roman" w:hAnsi="Times New Roman" w:cs="Times New Roman"/>
          <w:sz w:val="24"/>
          <w:szCs w:val="24"/>
          <w:lang w:val="cs-CZ"/>
        </w:rPr>
        <w:t>peněz za</w:t>
      </w:r>
      <w:ins w:id="84" w:author="Javorova Blanka" w:date="2018-10-30T12:31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85" w:author="Javorova Blanka" w:date="2018-10-30T12:31:00Z">
        <w:r w:rsidR="006A5D52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6A5D52">
        <w:rPr>
          <w:rFonts w:ascii="Times New Roman" w:hAnsi="Times New Roman" w:cs="Times New Roman"/>
          <w:sz w:val="24"/>
          <w:szCs w:val="24"/>
          <w:lang w:val="cs-CZ"/>
        </w:rPr>
        <w:t>body zůstal stejný.</w:t>
      </w:r>
    </w:p>
    <w:p w14:paraId="4EEB419C" w14:textId="77777777" w:rsidR="001D579F" w:rsidRDefault="001D57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40D111" w14:textId="77777777" w:rsidR="00227225" w:rsidRPr="00E4513A" w:rsidRDefault="00227225" w:rsidP="00227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Až nová metodika </w:t>
      </w:r>
      <w:hyperlink r:id="rId28" w:history="1">
        <w:proofErr w:type="spellStart"/>
        <w:r w:rsidRPr="00E4513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Metodika</w:t>
        </w:r>
        <w:proofErr w:type="spellEnd"/>
        <w:r w:rsidRPr="00E4513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2017+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tomuto principu udělala přítrž</w:t>
      </w:r>
      <w:r w:rsidRPr="001D579F">
        <w:rPr>
          <w:rFonts w:ascii="Times New Roman" w:hAnsi="Times New Roman" w:cs="Times New Roman"/>
          <w:sz w:val="24"/>
          <w:szCs w:val="24"/>
          <w:lang w:val="cs-CZ"/>
        </w:rPr>
        <w:t xml:space="preserve"> a zavedla hodnocení výzkumných organizací v</w:t>
      </w:r>
      <w:ins w:id="86" w:author="Javorova Blanka" w:date="2018-10-30T12:31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87" w:author="Javorova Blanka" w:date="2018-10-30T12:31:00Z">
        <w:r w:rsidRPr="001D579F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Pr="001D579F">
        <w:rPr>
          <w:rFonts w:ascii="Times New Roman" w:hAnsi="Times New Roman" w:cs="Times New Roman"/>
          <w:sz w:val="24"/>
          <w:szCs w:val="24"/>
          <w:lang w:val="cs-CZ"/>
        </w:rPr>
        <w:t>pěti modulech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včetně hodnocení </w:t>
      </w:r>
      <w:r w:rsidRPr="001D579F">
        <w:rPr>
          <w:rFonts w:ascii="Times New Roman" w:hAnsi="Times New Roman" w:cs="Times New Roman"/>
          <w:sz w:val="24"/>
          <w:szCs w:val="24"/>
          <w:lang w:val="cs-CZ"/>
        </w:rPr>
        <w:t>kvality vybraných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skrze peer</w:t>
      </w:r>
      <w:ins w:id="88" w:author="Javorova Blanka" w:date="2018-10-30T12:31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-</w:t>
        </w:r>
      </w:ins>
      <w:proofErr w:type="spellStart"/>
      <w:del w:id="89" w:author="Javorova Blanka" w:date="2018-10-30T12:31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>, do kterého mohou být přihlášeny i</w:t>
      </w:r>
      <w:ins w:id="90" w:author="Javorova Blanka" w:date="2018-10-30T12:31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91" w:author="Javorova Blanka" w:date="2018-10-30T12:31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patenty. </w:t>
      </w:r>
    </w:p>
    <w:p w14:paraId="7BA15961" w14:textId="77777777" w:rsidR="00227225" w:rsidRDefault="0022722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7EEE721" w14:textId="77777777" w:rsidR="00CE2781" w:rsidRPr="00CE2781" w:rsidRDefault="00CC1316" w:rsidP="00CE27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Nadále</w:t>
      </w:r>
      <w:r w:rsidR="00CE278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CE2781">
        <w:rPr>
          <w:rFonts w:ascii="Times New Roman" w:hAnsi="Times New Roman" w:cs="Times New Roman"/>
          <w:sz w:val="24"/>
          <w:szCs w:val="24"/>
          <w:lang w:val="cs-CZ"/>
        </w:rPr>
        <w:t xml:space="preserve">však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>v oblasti</w:t>
      </w:r>
      <w:r w:rsidR="00D042FB">
        <w:rPr>
          <w:rFonts w:ascii="Times New Roman" w:hAnsi="Times New Roman" w:cs="Times New Roman"/>
          <w:sz w:val="24"/>
          <w:szCs w:val="24"/>
          <w:lang w:val="cs-CZ"/>
        </w:rPr>
        <w:t xml:space="preserve"> hodnocení programů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 xml:space="preserve">účelové podpory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 xml:space="preserve">pokračuje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EA67D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 xml:space="preserve">režimu „sčítání čárek“ </w:t>
      </w:r>
      <w:r>
        <w:rPr>
          <w:rFonts w:ascii="Times New Roman" w:hAnsi="Times New Roman" w:cs="Times New Roman"/>
          <w:sz w:val="24"/>
          <w:szCs w:val="24"/>
          <w:lang w:val="cs-CZ"/>
        </w:rPr>
        <w:t>za</w:t>
      </w:r>
      <w:ins w:id="92" w:author="Javorova Blanka" w:date="2018-10-30T12:31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93" w:author="Javorova Blanka" w:date="2018-10-30T12:31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bezprostřední výstupy. 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Některé patenty tak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>stále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 vznikají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primárně 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>za</w:t>
      </w:r>
      <w:ins w:id="94" w:author="Javorova Blanka" w:date="2018-10-30T12:31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95" w:author="Javorova Blanka" w:date="2018-10-30T12:31:00Z">
        <w:r w:rsidR="00CE2781" w:rsidRPr="00CE2781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účelem </w:t>
      </w:r>
      <w:r>
        <w:rPr>
          <w:rFonts w:ascii="Times New Roman" w:hAnsi="Times New Roman" w:cs="Times New Roman"/>
          <w:sz w:val="24"/>
          <w:szCs w:val="24"/>
          <w:lang w:val="cs-CZ"/>
        </w:rPr>
        <w:t>vykázání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042FB">
        <w:rPr>
          <w:rFonts w:ascii="Times New Roman" w:hAnsi="Times New Roman" w:cs="Times New Roman"/>
          <w:sz w:val="24"/>
          <w:szCs w:val="24"/>
          <w:lang w:val="cs-CZ"/>
        </w:rPr>
        <w:t>uznatelných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</w:t>
      </w:r>
      <w:ins w:id="96" w:author="Javorova Blanka" w:date="2018-10-30T12:31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97" w:author="Javorova Blanka" w:date="2018-10-30T12:31:00Z">
        <w:r w:rsidR="00D042FB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>dotovaných projektech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2325D7CC" w14:textId="77777777" w:rsidR="002F2FCD" w:rsidRDefault="002F2FC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DD47BDB" w14:textId="77777777" w:rsidR="00CE2781" w:rsidRDefault="00CE2781" w:rsidP="00CE27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5BA07D17" w14:textId="77777777" w:rsidR="00CA5AEE" w:rsidRDefault="00CA5AEE" w:rsidP="009629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14:paraId="36EBB100" w14:textId="77777777" w:rsidR="0062264D" w:rsidRDefault="0062264D" w:rsidP="0062264D">
      <w:pPr>
        <w:rPr>
          <w:rFonts w:ascii="Times New Roman" w:hAnsi="Times New Roman" w:cs="Times New Roman"/>
          <w:sz w:val="24"/>
          <w:szCs w:val="24"/>
          <w:lang w:val="cs-CZ"/>
        </w:rPr>
      </w:pPr>
    </w:p>
    <w:p w14:paraId="0AF21815" w14:textId="77777777" w:rsidR="002F2FD4" w:rsidRDefault="002F2FD4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4929142" w14:textId="77777777"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 xml:space="preserve">Předchozí </w:t>
      </w:r>
      <w:del w:id="98" w:author="Javorova Blanka" w:date="2018-10-30T12:32:00Z">
        <w:r w:rsidRPr="006A2F83" w:rsidDel="00C77CE9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delText xml:space="preserve">IDEA </w:delText>
        </w:r>
      </w:del>
      <w:r w:rsidRPr="006A2F83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studie</w:t>
      </w:r>
      <w:r w:rsidRPr="006A2F8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proofErr w:type="spellStart"/>
      <w:ins w:id="99" w:author="Javorova Blanka" w:date="2018-10-30T12:32:00Z">
        <w:r w:rsidR="00C77CE9" w:rsidRPr="00C77CE9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  <w:rPrChange w:id="100" w:author="Javorova Blanka" w:date="2018-10-30T12:3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cs-CZ"/>
              </w:rPr>
            </w:rPrChange>
          </w:rPr>
          <w:t>think</w:t>
        </w:r>
        <w:proofErr w:type="spellEnd"/>
        <w:r w:rsidR="00C77CE9" w:rsidRPr="00C77CE9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  <w:rPrChange w:id="101" w:author="Javorova Blanka" w:date="2018-10-30T12:3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cs-CZ"/>
              </w:rPr>
            </w:rPrChange>
          </w:rPr>
          <w:t>-tanku IDEA</w:t>
        </w:r>
      </w:ins>
    </w:p>
    <w:p w14:paraId="05DB4A3A" w14:textId="77777777"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BB3DDB" w14:textId="77777777" w:rsidR="00A611F1" w:rsidRPr="006A2F83" w:rsidRDefault="00A611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240C988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gramStart"/>
      <w:r w:rsidRPr="006A2F83">
        <w:rPr>
          <w:rFonts w:ascii="Times New Roman" w:hAnsi="Times New Roman" w:cs="Times New Roman"/>
          <w:sz w:val="24"/>
          <w:szCs w:val="24"/>
          <w:lang w:val="cs-CZ"/>
        </w:rPr>
        <w:t>Doporučujeme</w:t>
      </w:r>
      <w:proofErr w:type="gram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předchozí </w:t>
      </w:r>
      <w:del w:id="102" w:author="Javorova Blanka" w:date="2018-10-30T12:32:00Z">
        <w:r w:rsidRPr="006A2F83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IDEA </w:delText>
        </w:r>
      </w:del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studie </w:t>
      </w:r>
      <w:proofErr w:type="spellStart"/>
      <w:ins w:id="103" w:author="Javorova Blanka" w:date="2018-10-30T12:32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think</w:t>
        </w:r>
        <w:proofErr w:type="spellEnd"/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 xml:space="preserve">-tanku </w:t>
        </w:r>
        <w:proofErr w:type="gramStart"/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IDEA</w:t>
        </w:r>
        <w:proofErr w:type="gramEnd"/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Pr="006A2F83">
        <w:rPr>
          <w:rFonts w:ascii="Times New Roman" w:hAnsi="Times New Roman" w:cs="Times New Roman"/>
          <w:sz w:val="24"/>
          <w:szCs w:val="24"/>
          <w:lang w:val="cs-CZ"/>
        </w:rPr>
        <w:t>na související témata:</w:t>
      </w:r>
    </w:p>
    <w:p w14:paraId="1A80517B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7C2A4D0" w14:textId="77777777" w:rsidR="00862032" w:rsidRPr="006A2F83" w:rsidRDefault="005F6E44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6A2F83">
        <w:rPr>
          <w:rFonts w:ascii="Times New Roman" w:hAnsi="Times New Roman" w:cs="Times New Roman"/>
          <w:sz w:val="24"/>
          <w:szCs w:val="24"/>
          <w:lang w:val="cs-CZ"/>
        </w:rPr>
        <w:t>Sidorkin</w:t>
      </w:r>
      <w:proofErr w:type="spell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, O. and Srholec, M. 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(2017) </w:t>
      </w:r>
      <w:hyperlink r:id="rId29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Do direct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subsidies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stimulate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new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R&amp;D output in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firms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? A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comparison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of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IMPULS, TIP and ALFA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programmes</w:t>
        </w:r>
        <w:proofErr w:type="spellEnd"/>
      </w:hyperlink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Studie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8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/2017. </w:t>
      </w:r>
      <w:proofErr w:type="spellStart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-tank IDEA při NHÚ AV ČR.</w:t>
      </w:r>
    </w:p>
    <w:p w14:paraId="1139A432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5CC377" w14:textId="77777777" w:rsidR="00862032" w:rsidRPr="006A2F83" w:rsidRDefault="005F6E44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6A2F83">
        <w:rPr>
          <w:rFonts w:ascii="Times New Roman" w:hAnsi="Times New Roman" w:cs="Times New Roman"/>
          <w:sz w:val="24"/>
          <w:szCs w:val="24"/>
          <w:lang w:val="cs-CZ"/>
        </w:rPr>
        <w:t>Palguta</w:t>
      </w:r>
      <w:proofErr w:type="spell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, J., and Srholec, M. 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(201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hyperlink r:id="rId30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Stimulují přímé dotace soukromé výdaje firem na </w:t>
        </w:r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VaV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? Metoda regresní diskontinuity</w:t>
        </w:r>
      </w:hyperlink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Studie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17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/201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-tank IDEA při NHÚ AV ČR. </w:t>
      </w:r>
    </w:p>
    <w:p w14:paraId="60C39A00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AF7CFE3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Macháček, V. a Srholec, M. (2016) </w:t>
      </w:r>
      <w:hyperlink r:id="rId31" w:history="1">
        <w:r w:rsidR="00667D56"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Transfer znalostí do praxe podnikajícími akademiky v České republice</w:t>
        </w:r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.</w:t>
        </w:r>
      </w:hyperlink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Studie 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8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/201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proofErr w:type="spellStart"/>
      <w:r w:rsidRPr="006A2F83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-tank IDEA při NHÚ AV ČR. </w:t>
      </w:r>
    </w:p>
    <w:p w14:paraId="1FEF01CC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24A9C8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9219C0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>Podívejte se na videa ze seminářů k těmto publikacím:</w:t>
      </w:r>
    </w:p>
    <w:p w14:paraId="7BF2A826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29ABFF" w14:textId="77777777" w:rsidR="00862032" w:rsidRPr="006A2F83" w:rsidRDefault="00667D56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>15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2017 - Seminář </w:t>
      </w:r>
      <w:ins w:id="104" w:author="Javorova Blanka" w:date="2018-10-30T12:33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„</w:t>
        </w:r>
      </w:ins>
      <w:del w:id="105" w:author="Javorova Blanka" w:date="2018-10-30T12:33:00Z">
        <w:r w:rsidR="00862032" w:rsidRPr="006A2F83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>"</w:delText>
        </w:r>
      </w:del>
      <w:hyperlink r:id="rId32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Vedou státní dotace firemního výzkumu a vývoje k novým výsledkům?</w:t>
        </w:r>
      </w:hyperlink>
      <w:ins w:id="106" w:author="Javorova Blanka" w:date="2018-10-30T12:33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“</w:t>
        </w:r>
      </w:ins>
      <w:del w:id="107" w:author="Javorova Blanka" w:date="2018-10-30T12:33:00Z">
        <w:r w:rsidR="00862032" w:rsidRPr="006A2F83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>"</w:delText>
        </w:r>
      </w:del>
    </w:p>
    <w:p w14:paraId="04B82896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F9B8E4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2. 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12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. 201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– Seminář „</w:t>
      </w:r>
      <w:r w:rsidR="00667D56" w:rsidRPr="00C77CE9">
        <w:rPr>
          <w:rStyle w:val="Hyperlink"/>
          <w:rFonts w:ascii="Times New Roman" w:hAnsi="Times New Roman" w:cs="Times New Roman"/>
          <w:sz w:val="24"/>
          <w:szCs w:val="24"/>
          <w:lang w:val="cs-CZ"/>
        </w:rPr>
        <w:t xml:space="preserve">Motivační účinky podpory výzkumu a vývoje ve firmách: </w:t>
      </w:r>
      <w:proofErr w:type="spellStart"/>
      <w:r w:rsidR="00667D56" w:rsidRPr="00C77CE9">
        <w:rPr>
          <w:rStyle w:val="Hyperlink"/>
          <w:rFonts w:ascii="Times New Roman" w:hAnsi="Times New Roman" w:cs="Times New Roman"/>
          <w:sz w:val="24"/>
          <w:szCs w:val="24"/>
          <w:lang w:val="cs-CZ"/>
        </w:rPr>
        <w:t>Kontrafaktuální</w:t>
      </w:r>
      <w:proofErr w:type="spellEnd"/>
      <w:r w:rsidR="00667D56" w:rsidRPr="00C77CE9">
        <w:rPr>
          <w:rStyle w:val="Hyperlink"/>
          <w:rFonts w:ascii="Times New Roman" w:hAnsi="Times New Roman" w:cs="Times New Roman"/>
          <w:sz w:val="24"/>
          <w:szCs w:val="24"/>
          <w:lang w:val="cs-CZ"/>
        </w:rPr>
        <w:t xml:space="preserve"> přístup k hodnocení programů</w:t>
      </w:r>
      <w:r w:rsidRPr="00C77CE9">
        <w:rPr>
          <w:rStyle w:val="Hyperlink"/>
          <w:rFonts w:ascii="Times New Roman" w:hAnsi="Times New Roman" w:cs="Times New Roman"/>
          <w:sz w:val="24"/>
          <w:szCs w:val="24"/>
          <w:lang w:val="cs-CZ"/>
        </w:rPr>
        <w:t>“</w:t>
      </w:r>
    </w:p>
    <w:p w14:paraId="3236D7B9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CFEA653" w14:textId="77777777" w:rsidR="00A611F1" w:rsidRPr="006A2F83" w:rsidRDefault="00A611F1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03FC15A" w14:textId="77777777"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Na stránkách </w:t>
      </w:r>
      <w:hyperlink r:id="rId33" w:history="1">
        <w:proofErr w:type="spellStart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think</w:t>
        </w:r>
        <w:proofErr w:type="spellEnd"/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-tanku IDEA</w:t>
        </w:r>
      </w:hyperlink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najdete i mnoho dalších </w:t>
      </w:r>
      <w:del w:id="108" w:author="Javorova Blanka" w:date="2018-10-30T12:32:00Z">
        <w:r w:rsidRPr="006A2F83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studií. </w:t>
      </w:r>
    </w:p>
    <w:p w14:paraId="38E975A2" w14:textId="77777777"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529CD1" w14:textId="77777777"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F56FD61" w14:textId="77777777" w:rsidR="00A611F1" w:rsidRPr="006A2F83" w:rsidRDefault="00A611F1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57434B07" w14:textId="77777777"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A22EBF" w14:textId="77777777"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7E8421C" w14:textId="77777777"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0A01A9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</w:p>
    <w:p w14:paraId="143CF528" w14:textId="77777777" w:rsidR="00255D17" w:rsidRDefault="00255D1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95AFDD" w14:textId="77777777" w:rsidR="00411782" w:rsidRDefault="0010063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255D17">
        <w:rPr>
          <w:rFonts w:ascii="Times New Roman" w:hAnsi="Times New Roman" w:cs="Times New Roman"/>
          <w:sz w:val="24"/>
          <w:szCs w:val="24"/>
          <w:lang w:val="cs-CZ"/>
        </w:rPr>
        <w:t xml:space="preserve">Pro lepší orientaci jsou </w:t>
      </w:r>
      <w:r>
        <w:rPr>
          <w:rFonts w:ascii="Times New Roman" w:hAnsi="Times New Roman" w:cs="Times New Roman"/>
          <w:sz w:val="24"/>
          <w:szCs w:val="24"/>
          <w:lang w:val="cs-CZ"/>
        </w:rPr>
        <w:t>o</w:t>
      </w:r>
      <w:r w:rsidR="00411782">
        <w:rPr>
          <w:rFonts w:ascii="Times New Roman" w:hAnsi="Times New Roman" w:cs="Times New Roman"/>
          <w:sz w:val="24"/>
          <w:szCs w:val="24"/>
          <w:lang w:val="cs-CZ"/>
        </w:rPr>
        <w:t xml:space="preserve">rganizace </w:t>
      </w:r>
      <w:r>
        <w:rPr>
          <w:rFonts w:ascii="Times New Roman" w:hAnsi="Times New Roman" w:cs="Times New Roman"/>
          <w:sz w:val="24"/>
          <w:szCs w:val="24"/>
          <w:lang w:val="cs-CZ"/>
        </w:rPr>
        <w:t>rozřazeny</w:t>
      </w:r>
      <w:r w:rsidR="00411782">
        <w:rPr>
          <w:rFonts w:ascii="Times New Roman" w:hAnsi="Times New Roman" w:cs="Times New Roman"/>
          <w:sz w:val="24"/>
          <w:szCs w:val="24"/>
          <w:lang w:val="cs-CZ"/>
        </w:rPr>
        <w:t xml:space="preserve"> do čtyř sektorů:</w:t>
      </w:r>
    </w:p>
    <w:p w14:paraId="66886AD4" w14:textId="77777777" w:rsidR="00411782" w:rsidRDefault="0041178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A77340A" w14:textId="77777777" w:rsidR="0051498C" w:rsidRDefault="005131B7" w:rsidP="00514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51498C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51498C" w:rsidRPr="0051498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1498C" w:rsidRPr="00760F6D">
        <w:rPr>
          <w:rFonts w:ascii="Times New Roman" w:hAnsi="Times New Roman" w:cs="Times New Roman"/>
          <w:sz w:val="24"/>
          <w:szCs w:val="24"/>
          <w:lang w:val="cs-CZ"/>
        </w:rPr>
        <w:t>Akademie věd ČR</w:t>
      </w:r>
      <w:r w:rsidR="0051498C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ins w:id="109" w:author="Javorova Blanka" w:date="2018-10-30T12:33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výzkumné ústavy</w:t>
        </w:r>
      </w:ins>
      <w:del w:id="110" w:author="Javorova Blanka" w:date="2018-10-30T12:33:00Z">
        <w:r w:rsidR="0051498C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>instituty</w:delText>
        </w:r>
      </w:del>
      <w:r w:rsidR="0051498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34" w:history="1">
        <w:r w:rsidR="0051498C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Akademie věd ČR</w:t>
        </w:r>
      </w:hyperlink>
      <w:r w:rsidR="004E61C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6A142D96" w14:textId="77777777" w:rsidR="00E56F9B" w:rsidRDefault="00E56F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25B80C" w14:textId="77777777" w:rsidR="005131B7" w:rsidRDefault="0051498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b</w:t>
      </w:r>
      <w:r w:rsidR="005131B7" w:rsidRPr="00760F6D">
        <w:rPr>
          <w:rFonts w:ascii="Times New Roman" w:hAnsi="Times New Roman" w:cs="Times New Roman"/>
          <w:sz w:val="24"/>
          <w:szCs w:val="24"/>
          <w:lang w:val="cs-CZ"/>
        </w:rPr>
        <w:t>) Veřejné vysoké školy</w:t>
      </w:r>
      <w:r w:rsidR="005131B7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>podle</w:t>
      </w:r>
      <w:r w:rsidR="005131B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35" w:history="1"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</w:t>
        </w:r>
        <w:r w:rsidR="005131B7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eznamu MŠMT</w:t>
        </w:r>
      </w:hyperlink>
      <w:r w:rsidR="00E56F9B">
        <w:rPr>
          <w:rFonts w:ascii="Times New Roman" w:hAnsi="Times New Roman" w:cs="Times New Roman"/>
          <w:sz w:val="24"/>
          <w:szCs w:val="24"/>
          <w:lang w:val="cs-CZ"/>
        </w:rPr>
        <w:t xml:space="preserve"> (k</w:t>
      </w:r>
      <w:ins w:id="111" w:author="Javorova Blanka" w:date="2018-10-30T12:33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12" w:author="Javorova Blanka" w:date="2018-10-30T12:33:00Z">
        <w:r w:rsidR="00E56F9B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E56F9B">
        <w:rPr>
          <w:rFonts w:ascii="Times New Roman" w:hAnsi="Times New Roman" w:cs="Times New Roman"/>
          <w:sz w:val="24"/>
          <w:szCs w:val="24"/>
          <w:lang w:val="cs-CZ"/>
        </w:rPr>
        <w:t>14.</w:t>
      </w:r>
      <w:ins w:id="113" w:author="Javorova Blanka" w:date="2018-10-30T12:33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14" w:author="Javorova Blanka" w:date="2018-10-30T12:33:00Z">
        <w:r w:rsidR="00E56F9B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E56F9B">
        <w:rPr>
          <w:rFonts w:ascii="Times New Roman" w:hAnsi="Times New Roman" w:cs="Times New Roman"/>
          <w:sz w:val="24"/>
          <w:szCs w:val="24"/>
          <w:lang w:val="cs-CZ"/>
        </w:rPr>
        <w:t>9.</w:t>
      </w:r>
      <w:ins w:id="115" w:author="Javorova Blanka" w:date="2018-10-30T12:33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16" w:author="Javorova Blanka" w:date="2018-10-30T12:33:00Z">
        <w:r w:rsidR="00E56F9B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E56F9B">
        <w:rPr>
          <w:rFonts w:ascii="Times New Roman" w:hAnsi="Times New Roman" w:cs="Times New Roman"/>
          <w:sz w:val="24"/>
          <w:szCs w:val="24"/>
          <w:lang w:val="cs-CZ"/>
        </w:rPr>
        <w:t>2018)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7912750E" w14:textId="77777777" w:rsidR="00E56F9B" w:rsidRDefault="00E56F9B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218BFA" w14:textId="77777777" w:rsidR="005131B7" w:rsidRDefault="005131B7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c) Ostatní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výzkumné organizace 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 xml:space="preserve">– ostatní </w:t>
      </w:r>
      <w:r w:rsidRPr="005131B7">
        <w:rPr>
          <w:rFonts w:ascii="Times New Roman" w:hAnsi="Times New Roman" w:cs="Times New Roman"/>
          <w:sz w:val="24"/>
          <w:szCs w:val="24"/>
          <w:lang w:val="cs-CZ"/>
        </w:rPr>
        <w:t xml:space="preserve">subjekty na </w:t>
      </w:r>
      <w:hyperlink r:id="rId36" w:history="1">
        <w:r w:rsid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eznamu výzkumných organizací MŠMT</w:t>
        </w:r>
      </w:hyperlink>
      <w:r w:rsidR="004E61C8">
        <w:rPr>
          <w:rFonts w:ascii="Times New Roman" w:hAnsi="Times New Roman" w:cs="Times New Roman"/>
          <w:sz w:val="24"/>
          <w:szCs w:val="24"/>
          <w:lang w:val="cs-CZ"/>
        </w:rPr>
        <w:t xml:space="preserve"> (k</w:t>
      </w:r>
      <w:ins w:id="117" w:author="Javorova Blanka" w:date="2018-10-30T12:34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18" w:author="Javorova Blanka" w:date="2018-10-30T12:34:00Z">
        <w:r w:rsidR="004E61C8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4E61C8">
        <w:rPr>
          <w:rFonts w:ascii="Times New Roman" w:hAnsi="Times New Roman" w:cs="Times New Roman"/>
          <w:sz w:val="24"/>
          <w:szCs w:val="24"/>
          <w:lang w:val="cs-CZ"/>
        </w:rPr>
        <w:t>14.</w:t>
      </w:r>
      <w:ins w:id="119" w:author="Javorova Blanka" w:date="2018-10-30T12:34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20" w:author="Javorova Blanka" w:date="2018-10-30T12:34:00Z">
        <w:r w:rsidR="004E61C8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4E61C8">
        <w:rPr>
          <w:rFonts w:ascii="Times New Roman" w:hAnsi="Times New Roman" w:cs="Times New Roman"/>
          <w:sz w:val="24"/>
          <w:szCs w:val="24"/>
          <w:lang w:val="cs-CZ"/>
        </w:rPr>
        <w:t>9.</w:t>
      </w:r>
      <w:ins w:id="121" w:author="Javorova Blanka" w:date="2018-10-30T12:34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22" w:author="Javorova Blanka" w:date="2018-10-30T12:34:00Z">
        <w:r w:rsidR="004E61C8"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4E61C8">
        <w:rPr>
          <w:rFonts w:ascii="Times New Roman" w:hAnsi="Times New Roman" w:cs="Times New Roman"/>
          <w:sz w:val="24"/>
          <w:szCs w:val="24"/>
          <w:lang w:val="cs-CZ"/>
        </w:rPr>
        <w:t xml:space="preserve">2018) anebo </w:t>
      </w:r>
      <w:hyperlink r:id="rId37" w:history="1"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seznam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</w:t>
        </w:r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posouzených </w:t>
        </w:r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výzkumných organizací </w:t>
        </w:r>
        <w:proofErr w:type="gramStart"/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RVVI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(k</w:t>
      </w:r>
      <w:ins w:id="123" w:author="Javorova Blanka" w:date="2018-10-30T12:34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24" w:author="Javorova Blanka" w:date="2018-10-30T12:34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>2.</w:t>
      </w:r>
      <w:ins w:id="125" w:author="Javorova Blanka" w:date="2018-10-30T12:34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26" w:author="Javorova Blanka" w:date="2018-10-30T12:34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>2.</w:t>
      </w:r>
      <w:ins w:id="127" w:author="Javorova Blanka" w:date="2018-10-30T12:34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28" w:author="Javorova Blanka" w:date="2018-10-30T12:34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>2017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>).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2603D342" w14:textId="77777777" w:rsidR="00E56F9B" w:rsidRPr="005131B7" w:rsidRDefault="00E56F9B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BCC51DB" w14:textId="77777777" w:rsidR="000D40C4" w:rsidRPr="006A2F83" w:rsidRDefault="005131B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d) </w:t>
      </w:r>
      <w:r>
        <w:rPr>
          <w:rFonts w:ascii="Times New Roman" w:hAnsi="Times New Roman" w:cs="Times New Roman"/>
          <w:sz w:val="24"/>
          <w:szCs w:val="24"/>
          <w:lang w:val="cs-CZ"/>
        </w:rPr>
        <w:t>Podniky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 (a </w:t>
      </w:r>
      <w:r w:rsidR="00237859">
        <w:rPr>
          <w:rFonts w:ascii="Times New Roman" w:hAnsi="Times New Roman" w:cs="Times New Roman"/>
          <w:sz w:val="24"/>
          <w:szCs w:val="24"/>
          <w:lang w:val="cs-CZ"/>
        </w:rPr>
        <w:t>různé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>) – všechny ostatní subjekty</w:t>
      </w:r>
      <w:r w:rsidR="00726FF5">
        <w:rPr>
          <w:rFonts w:ascii="Times New Roman" w:hAnsi="Times New Roman" w:cs="Times New Roman"/>
          <w:sz w:val="24"/>
          <w:szCs w:val="24"/>
          <w:lang w:val="cs-CZ"/>
        </w:rPr>
        <w:t xml:space="preserve">, z nichž drtivou většinu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tvoří </w:t>
      </w:r>
      <w:r w:rsidR="00355C66">
        <w:rPr>
          <w:rFonts w:ascii="Times New Roman" w:hAnsi="Times New Roman" w:cs="Times New Roman"/>
          <w:sz w:val="24"/>
          <w:szCs w:val="24"/>
          <w:lang w:val="cs-CZ"/>
        </w:rPr>
        <w:t xml:space="preserve">soukromé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podnikatelské subjekty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86D3851" w14:textId="77777777" w:rsidR="000D40C4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1165BB5" w14:textId="77777777" w:rsidR="000D40C4" w:rsidRPr="006A2F83" w:rsidRDefault="001C6C5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Ostatní výzkumné organizace jsou různorodým seskupením veřejných výzkumných institucí</w:t>
      </w:r>
      <w:r w:rsidR="0010063F">
        <w:rPr>
          <w:rFonts w:ascii="Times New Roman" w:hAnsi="Times New Roman" w:cs="Times New Roman"/>
          <w:sz w:val="24"/>
          <w:szCs w:val="24"/>
          <w:lang w:val="cs-CZ"/>
        </w:rPr>
        <w:t xml:space="preserve"> (mimo Akademii věd ČR)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státních </w:t>
      </w:r>
      <w:r>
        <w:rPr>
          <w:rFonts w:ascii="Times New Roman" w:hAnsi="Times New Roman" w:cs="Times New Roman"/>
          <w:sz w:val="24"/>
          <w:szCs w:val="24"/>
          <w:lang w:val="cs-CZ"/>
        </w:rPr>
        <w:t>příspěvkových organizací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soukromých organizací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i</w:t>
      </w:r>
      <w:ins w:id="129" w:author="Javorova Blanka" w:date="2018-10-30T12:34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30" w:author="Javorova Blanka" w:date="2018-10-30T12:34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jiných </w:t>
      </w:r>
      <w:r>
        <w:rPr>
          <w:rFonts w:ascii="Times New Roman" w:hAnsi="Times New Roman" w:cs="Times New Roman"/>
          <w:sz w:val="24"/>
          <w:szCs w:val="24"/>
          <w:lang w:val="cs-CZ"/>
        </w:rPr>
        <w:t>typů subjektů. K</w:t>
      </w:r>
      <w:r w:rsidR="0010063F">
        <w:rPr>
          <w:rFonts w:ascii="Times New Roman" w:hAnsi="Times New Roman" w:cs="Times New Roman"/>
          <w:sz w:val="24"/>
          <w:szCs w:val="24"/>
          <w:lang w:val="cs-CZ"/>
        </w:rPr>
        <w:t xml:space="preserve"> jejich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dalšímu dělení jsme nepřistoupili, protože </w:t>
      </w:r>
      <w:r w:rsidR="00B048FF">
        <w:rPr>
          <w:rFonts w:ascii="Times New Roman" w:hAnsi="Times New Roman" w:cs="Times New Roman"/>
          <w:sz w:val="24"/>
          <w:szCs w:val="24"/>
          <w:lang w:val="cs-CZ"/>
        </w:rPr>
        <w:t xml:space="preserve">počet citací v tomto sektoru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 </w:t>
      </w:r>
      <w:r w:rsidR="00B048FF">
        <w:rPr>
          <w:rFonts w:ascii="Times New Roman" w:hAnsi="Times New Roman" w:cs="Times New Roman"/>
          <w:sz w:val="24"/>
          <w:szCs w:val="24"/>
          <w:lang w:val="cs-CZ"/>
        </w:rPr>
        <w:t>velmi nízký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11C91842" w14:textId="77777777"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AB445DC" w14:textId="77777777" w:rsidR="00DC317F" w:rsidRDefault="00DC317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0E8F75E" w14:textId="77777777" w:rsidR="00E56F9B" w:rsidRDefault="00E56F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466A0F3" w14:textId="77777777" w:rsidR="00E56F9B" w:rsidRPr="00255D17" w:rsidRDefault="00CB7C98" w:rsidP="00255D1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sz w:val="24"/>
          <w:szCs w:val="24"/>
          <w:lang w:val="cs-CZ"/>
        </w:rPr>
        <w:t>Domácí</w:t>
      </w:r>
      <w:r w:rsidRPr="00255D17">
        <w:rPr>
          <w:rFonts w:ascii="Times New Roman" w:hAnsi="Times New Roman" w:cs="Times New Roman"/>
          <w:b/>
          <w:sz w:val="24"/>
          <w:szCs w:val="24"/>
          <w:lang w:val="cs-CZ"/>
        </w:rPr>
        <w:t xml:space="preserve"> </w:t>
      </w:r>
      <w:r w:rsidR="00EE1224">
        <w:rPr>
          <w:rFonts w:ascii="Times New Roman" w:hAnsi="Times New Roman" w:cs="Times New Roman"/>
          <w:b/>
          <w:sz w:val="24"/>
          <w:szCs w:val="24"/>
          <w:lang w:val="cs-CZ"/>
        </w:rPr>
        <w:t>či</w:t>
      </w:r>
      <w:r w:rsidR="00255D17" w:rsidRPr="00255D17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zahraniční citace</w:t>
      </w:r>
    </w:p>
    <w:p w14:paraId="10394EEA" w14:textId="77777777" w:rsidR="00862032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95292C" w14:textId="77777777" w:rsidR="0038145A" w:rsidRDefault="0038145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2593F5F" w14:textId="77777777" w:rsidR="004A26E9" w:rsidRDefault="00CB7C98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Domácí</w:t>
      </w:r>
      <w:r w:rsidRPr="00FC382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66863" w:rsidRPr="00FC3829">
        <w:rPr>
          <w:rFonts w:ascii="Times New Roman" w:hAnsi="Times New Roman" w:cs="Times New Roman"/>
          <w:sz w:val="24"/>
          <w:szCs w:val="24"/>
          <w:lang w:val="cs-CZ"/>
        </w:rPr>
        <w:t xml:space="preserve">citace 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pochází </w:t>
      </w:r>
      <w:r w:rsidR="00766863" w:rsidRPr="00FC3829"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> patent</w:t>
      </w:r>
      <w:r w:rsidR="00352812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, které byly přihlášeny k </w:t>
      </w:r>
      <w:r w:rsidR="00855C4C">
        <w:rPr>
          <w:rFonts w:ascii="Times New Roman" w:hAnsi="Times New Roman" w:cs="Times New Roman"/>
          <w:sz w:val="24"/>
          <w:szCs w:val="24"/>
          <w:lang w:val="cs-CZ"/>
        </w:rPr>
        <w:t>národnímu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38" w:history="1">
        <w:r w:rsidR="00766863" w:rsidRPr="004A26E9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Úřadu průmyslového vlastnictví</w:t>
        </w:r>
      </w:hyperlink>
      <w:r w:rsidR="004A26E9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44E0F6CE" w14:textId="77777777" w:rsidR="004A26E9" w:rsidRDefault="004A26E9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569133B" w14:textId="77777777" w:rsidR="00352812" w:rsidRDefault="00352812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Zahraniční citace pochází ze všech ostatních patentů, tj. přihlášených skrze </w:t>
      </w:r>
      <w:hyperlink r:id="rId39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PCT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anebo cizích patentových úřadů, včetně </w:t>
      </w:r>
      <w:hyperlink r:id="rId40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41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42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66863" w:rsidRPr="00FC3829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cs-CZ"/>
        </w:rPr>
        <w:t>úřadů v dalších 36</w:t>
      </w:r>
      <w:ins w:id="131" w:author="Javorova Blanka" w:date="2018-10-30T12:34:00Z">
        <w:r w:rsidR="00C77CE9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del w:id="132" w:author="Javorova Blanka" w:date="2018-10-30T12:35:00Z">
        <w:r w:rsidDel="00C77CE9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cs-CZ"/>
        </w:rPr>
        <w:t xml:space="preserve">významných zemích. </w:t>
      </w:r>
    </w:p>
    <w:p w14:paraId="2B138278" w14:textId="77777777" w:rsidR="00352812" w:rsidRDefault="00352812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6810CBD" w14:textId="77777777" w:rsidR="00352812" w:rsidRDefault="007C1B15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Drtivá většina citací je zahraničních.</w:t>
      </w:r>
    </w:p>
    <w:p w14:paraId="3FD26BA7" w14:textId="77777777" w:rsidR="004A26E9" w:rsidRDefault="004A26E9" w:rsidP="004A2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4A26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5" w:author="Javorova Blanka" w:date="2018-10-30T12:28:00Z" w:initials="JB">
    <w:p w14:paraId="483D5A22" w14:textId="77777777" w:rsidR="00D6111D" w:rsidRPr="00D6111D" w:rsidRDefault="00D6111D">
      <w:pPr>
        <w:pStyle w:val="CommentText"/>
        <w:rPr>
          <w:lang w:val="cs-CZ"/>
        </w:rPr>
      </w:pPr>
      <w:r>
        <w:rPr>
          <w:rStyle w:val="CommentReference"/>
        </w:rPr>
        <w:annotationRef/>
      </w:r>
      <w:r>
        <w:t>Nero</w:t>
      </w:r>
      <w:proofErr w:type="spellStart"/>
      <w:r>
        <w:rPr>
          <w:lang w:val="cs-CZ"/>
        </w:rPr>
        <w:t>zumím</w:t>
      </w:r>
      <w:proofErr w:type="spellEnd"/>
      <w:r>
        <w:rPr>
          <w:lang w:val="cs-CZ"/>
        </w:rPr>
        <w:t xml:space="preserve">. Po jaké době vyprší a proč tedy zároveň </w:t>
      </w:r>
      <w:proofErr w:type="spellStart"/>
      <w:r>
        <w:rPr>
          <w:lang w:val="cs-CZ"/>
        </w:rPr>
        <w:t>zústávají</w:t>
      </w:r>
      <w:proofErr w:type="spellEnd"/>
      <w:r>
        <w:rPr>
          <w:lang w:val="cs-CZ"/>
        </w:rPr>
        <w:t xml:space="preserve"> relevantní?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83D5A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vorova Blanka">
    <w15:presenceInfo w15:providerId="None" w15:userId="Javorova Blanka"/>
  </w15:person>
  <w15:person w15:author="Martin Srholec">
    <w15:presenceInfo w15:providerId="Windows Live" w15:userId="525d8447b006c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BA"/>
    <w:rsid w:val="00004911"/>
    <w:rsid w:val="00012699"/>
    <w:rsid w:val="000225DC"/>
    <w:rsid w:val="00027BFD"/>
    <w:rsid w:val="000333E9"/>
    <w:rsid w:val="0003706A"/>
    <w:rsid w:val="000403BC"/>
    <w:rsid w:val="0004387D"/>
    <w:rsid w:val="00053311"/>
    <w:rsid w:val="00071274"/>
    <w:rsid w:val="000830B3"/>
    <w:rsid w:val="00085ED4"/>
    <w:rsid w:val="00091E06"/>
    <w:rsid w:val="000935DB"/>
    <w:rsid w:val="000A01A9"/>
    <w:rsid w:val="000A0C52"/>
    <w:rsid w:val="000A49AD"/>
    <w:rsid w:val="000A6E09"/>
    <w:rsid w:val="000B4692"/>
    <w:rsid w:val="000B55CE"/>
    <w:rsid w:val="000B5752"/>
    <w:rsid w:val="000B5C31"/>
    <w:rsid w:val="000C28C3"/>
    <w:rsid w:val="000D05CE"/>
    <w:rsid w:val="000D40C4"/>
    <w:rsid w:val="000E329D"/>
    <w:rsid w:val="000F2FE8"/>
    <w:rsid w:val="000F6381"/>
    <w:rsid w:val="0010063F"/>
    <w:rsid w:val="00101AC2"/>
    <w:rsid w:val="00104F98"/>
    <w:rsid w:val="00105D13"/>
    <w:rsid w:val="00116262"/>
    <w:rsid w:val="00116666"/>
    <w:rsid w:val="00130F3F"/>
    <w:rsid w:val="00131C8F"/>
    <w:rsid w:val="00140A44"/>
    <w:rsid w:val="0014639B"/>
    <w:rsid w:val="00155A1F"/>
    <w:rsid w:val="001600B9"/>
    <w:rsid w:val="00166A2D"/>
    <w:rsid w:val="001839E2"/>
    <w:rsid w:val="00184768"/>
    <w:rsid w:val="00191822"/>
    <w:rsid w:val="001A21FD"/>
    <w:rsid w:val="001C5AB2"/>
    <w:rsid w:val="001C6C5E"/>
    <w:rsid w:val="001C6F46"/>
    <w:rsid w:val="001C7E5B"/>
    <w:rsid w:val="001D5404"/>
    <w:rsid w:val="001D579F"/>
    <w:rsid w:val="001D6952"/>
    <w:rsid w:val="001E10D3"/>
    <w:rsid w:val="001E2CE9"/>
    <w:rsid w:val="001E3C23"/>
    <w:rsid w:val="00203916"/>
    <w:rsid w:val="002051E5"/>
    <w:rsid w:val="00211C7A"/>
    <w:rsid w:val="00227225"/>
    <w:rsid w:val="00237859"/>
    <w:rsid w:val="00243503"/>
    <w:rsid w:val="00244037"/>
    <w:rsid w:val="0025064B"/>
    <w:rsid w:val="00254533"/>
    <w:rsid w:val="00255D17"/>
    <w:rsid w:val="00261C8C"/>
    <w:rsid w:val="002760F1"/>
    <w:rsid w:val="00277023"/>
    <w:rsid w:val="00277C00"/>
    <w:rsid w:val="0029392C"/>
    <w:rsid w:val="00293ACF"/>
    <w:rsid w:val="00296F13"/>
    <w:rsid w:val="002A0397"/>
    <w:rsid w:val="002A4741"/>
    <w:rsid w:val="002A7C24"/>
    <w:rsid w:val="002B2309"/>
    <w:rsid w:val="002B268C"/>
    <w:rsid w:val="002B4614"/>
    <w:rsid w:val="002C0279"/>
    <w:rsid w:val="002C460C"/>
    <w:rsid w:val="002D1FA7"/>
    <w:rsid w:val="002D658E"/>
    <w:rsid w:val="002E36CA"/>
    <w:rsid w:val="002E389D"/>
    <w:rsid w:val="002E390F"/>
    <w:rsid w:val="002F2FCD"/>
    <w:rsid w:val="002F2FD4"/>
    <w:rsid w:val="002F683F"/>
    <w:rsid w:val="00300A15"/>
    <w:rsid w:val="00300C28"/>
    <w:rsid w:val="003114FE"/>
    <w:rsid w:val="00323CF2"/>
    <w:rsid w:val="0033241B"/>
    <w:rsid w:val="00334A50"/>
    <w:rsid w:val="00335B3E"/>
    <w:rsid w:val="003452A0"/>
    <w:rsid w:val="00350C19"/>
    <w:rsid w:val="00352812"/>
    <w:rsid w:val="00355C66"/>
    <w:rsid w:val="00357C82"/>
    <w:rsid w:val="00365B2B"/>
    <w:rsid w:val="00370C92"/>
    <w:rsid w:val="00372068"/>
    <w:rsid w:val="003740B8"/>
    <w:rsid w:val="003774DF"/>
    <w:rsid w:val="0038145A"/>
    <w:rsid w:val="00384580"/>
    <w:rsid w:val="00395592"/>
    <w:rsid w:val="0039703C"/>
    <w:rsid w:val="003A01AD"/>
    <w:rsid w:val="003A440C"/>
    <w:rsid w:val="003C1354"/>
    <w:rsid w:val="003F5E88"/>
    <w:rsid w:val="003F78A6"/>
    <w:rsid w:val="003F7CEE"/>
    <w:rsid w:val="00402247"/>
    <w:rsid w:val="004068C6"/>
    <w:rsid w:val="00406913"/>
    <w:rsid w:val="00411782"/>
    <w:rsid w:val="0041274E"/>
    <w:rsid w:val="00414EEE"/>
    <w:rsid w:val="00416DB9"/>
    <w:rsid w:val="00425F4D"/>
    <w:rsid w:val="0046174A"/>
    <w:rsid w:val="00465B7E"/>
    <w:rsid w:val="00466FF1"/>
    <w:rsid w:val="00482C92"/>
    <w:rsid w:val="004A0A7A"/>
    <w:rsid w:val="004A26E9"/>
    <w:rsid w:val="004A2D6D"/>
    <w:rsid w:val="004B09FE"/>
    <w:rsid w:val="004E2F2E"/>
    <w:rsid w:val="004E34BB"/>
    <w:rsid w:val="004E61C8"/>
    <w:rsid w:val="004F4843"/>
    <w:rsid w:val="00506739"/>
    <w:rsid w:val="00511A91"/>
    <w:rsid w:val="005131B7"/>
    <w:rsid w:val="0051498C"/>
    <w:rsid w:val="005161ED"/>
    <w:rsid w:val="005162DC"/>
    <w:rsid w:val="00540104"/>
    <w:rsid w:val="00541C5D"/>
    <w:rsid w:val="00571056"/>
    <w:rsid w:val="00571650"/>
    <w:rsid w:val="005747DD"/>
    <w:rsid w:val="00590CFC"/>
    <w:rsid w:val="005922FC"/>
    <w:rsid w:val="005B086B"/>
    <w:rsid w:val="005C1096"/>
    <w:rsid w:val="005C3776"/>
    <w:rsid w:val="005C51FF"/>
    <w:rsid w:val="005C5741"/>
    <w:rsid w:val="005D38B5"/>
    <w:rsid w:val="005E7EFC"/>
    <w:rsid w:val="005F43C6"/>
    <w:rsid w:val="005F4555"/>
    <w:rsid w:val="005F673B"/>
    <w:rsid w:val="005F6E44"/>
    <w:rsid w:val="00602B06"/>
    <w:rsid w:val="00617277"/>
    <w:rsid w:val="00617C64"/>
    <w:rsid w:val="00620D58"/>
    <w:rsid w:val="0062264D"/>
    <w:rsid w:val="006273D2"/>
    <w:rsid w:val="006336E4"/>
    <w:rsid w:val="00647F26"/>
    <w:rsid w:val="006533D9"/>
    <w:rsid w:val="006602AC"/>
    <w:rsid w:val="00667D56"/>
    <w:rsid w:val="006776C9"/>
    <w:rsid w:val="00693A81"/>
    <w:rsid w:val="00696A76"/>
    <w:rsid w:val="0069773D"/>
    <w:rsid w:val="006978A3"/>
    <w:rsid w:val="006A2F83"/>
    <w:rsid w:val="006A5C56"/>
    <w:rsid w:val="006A5D52"/>
    <w:rsid w:val="006B191B"/>
    <w:rsid w:val="006B3C63"/>
    <w:rsid w:val="006C23BD"/>
    <w:rsid w:val="006C23EB"/>
    <w:rsid w:val="006C274A"/>
    <w:rsid w:val="006C677E"/>
    <w:rsid w:val="006E79D5"/>
    <w:rsid w:val="006F001E"/>
    <w:rsid w:val="006F2F4A"/>
    <w:rsid w:val="006F60AA"/>
    <w:rsid w:val="00702E70"/>
    <w:rsid w:val="007105BA"/>
    <w:rsid w:val="00710625"/>
    <w:rsid w:val="00716B1F"/>
    <w:rsid w:val="00720062"/>
    <w:rsid w:val="00726FF5"/>
    <w:rsid w:val="0073514C"/>
    <w:rsid w:val="007407C3"/>
    <w:rsid w:val="00742F67"/>
    <w:rsid w:val="00743CE2"/>
    <w:rsid w:val="0075022D"/>
    <w:rsid w:val="007516C2"/>
    <w:rsid w:val="00753D66"/>
    <w:rsid w:val="0075777C"/>
    <w:rsid w:val="00762BC4"/>
    <w:rsid w:val="007636B8"/>
    <w:rsid w:val="00766863"/>
    <w:rsid w:val="00766F09"/>
    <w:rsid w:val="007736E0"/>
    <w:rsid w:val="00774F7E"/>
    <w:rsid w:val="0078155A"/>
    <w:rsid w:val="00793340"/>
    <w:rsid w:val="007A2FBE"/>
    <w:rsid w:val="007A4A9C"/>
    <w:rsid w:val="007A4DB0"/>
    <w:rsid w:val="007A5FD9"/>
    <w:rsid w:val="007B7B9B"/>
    <w:rsid w:val="007C1B15"/>
    <w:rsid w:val="007C6874"/>
    <w:rsid w:val="007C70C0"/>
    <w:rsid w:val="007D4D25"/>
    <w:rsid w:val="007E33B8"/>
    <w:rsid w:val="007F0829"/>
    <w:rsid w:val="00803579"/>
    <w:rsid w:val="00812911"/>
    <w:rsid w:val="00820727"/>
    <w:rsid w:val="00830BA8"/>
    <w:rsid w:val="0083646B"/>
    <w:rsid w:val="008428C0"/>
    <w:rsid w:val="008448C9"/>
    <w:rsid w:val="00844D24"/>
    <w:rsid w:val="0084718D"/>
    <w:rsid w:val="00855C4C"/>
    <w:rsid w:val="008576D7"/>
    <w:rsid w:val="00862032"/>
    <w:rsid w:val="00863A8B"/>
    <w:rsid w:val="00871E10"/>
    <w:rsid w:val="0087235D"/>
    <w:rsid w:val="00880EE0"/>
    <w:rsid w:val="0088399A"/>
    <w:rsid w:val="008841AA"/>
    <w:rsid w:val="008902C5"/>
    <w:rsid w:val="00890AA2"/>
    <w:rsid w:val="00894B6B"/>
    <w:rsid w:val="00897D2F"/>
    <w:rsid w:val="008A5E03"/>
    <w:rsid w:val="008B4DC6"/>
    <w:rsid w:val="008B673B"/>
    <w:rsid w:val="008D486C"/>
    <w:rsid w:val="008E54D5"/>
    <w:rsid w:val="008F2E6A"/>
    <w:rsid w:val="008F4EE0"/>
    <w:rsid w:val="008F7B24"/>
    <w:rsid w:val="00905412"/>
    <w:rsid w:val="00910AE4"/>
    <w:rsid w:val="0091741A"/>
    <w:rsid w:val="00932EC6"/>
    <w:rsid w:val="00943F96"/>
    <w:rsid w:val="00946BAB"/>
    <w:rsid w:val="00950AAF"/>
    <w:rsid w:val="00962946"/>
    <w:rsid w:val="00963A65"/>
    <w:rsid w:val="0097402E"/>
    <w:rsid w:val="009740C1"/>
    <w:rsid w:val="00977517"/>
    <w:rsid w:val="009818CE"/>
    <w:rsid w:val="009861C3"/>
    <w:rsid w:val="0099069A"/>
    <w:rsid w:val="00992D93"/>
    <w:rsid w:val="009958CD"/>
    <w:rsid w:val="009A176C"/>
    <w:rsid w:val="009A6B99"/>
    <w:rsid w:val="009B6244"/>
    <w:rsid w:val="009C606F"/>
    <w:rsid w:val="009D1FE1"/>
    <w:rsid w:val="009D34B0"/>
    <w:rsid w:val="009D4FE9"/>
    <w:rsid w:val="009D67CA"/>
    <w:rsid w:val="009E26EF"/>
    <w:rsid w:val="009E6B23"/>
    <w:rsid w:val="009E7DF6"/>
    <w:rsid w:val="009F4335"/>
    <w:rsid w:val="009F77C4"/>
    <w:rsid w:val="00A17D49"/>
    <w:rsid w:val="00A2250B"/>
    <w:rsid w:val="00A24941"/>
    <w:rsid w:val="00A2500A"/>
    <w:rsid w:val="00A27820"/>
    <w:rsid w:val="00A27FE5"/>
    <w:rsid w:val="00A50EEE"/>
    <w:rsid w:val="00A520A0"/>
    <w:rsid w:val="00A611F1"/>
    <w:rsid w:val="00A86440"/>
    <w:rsid w:val="00A86B74"/>
    <w:rsid w:val="00A8775D"/>
    <w:rsid w:val="00A909E9"/>
    <w:rsid w:val="00A97EA9"/>
    <w:rsid w:val="00AB1850"/>
    <w:rsid w:val="00AB48B8"/>
    <w:rsid w:val="00AC0EF9"/>
    <w:rsid w:val="00AC2BD8"/>
    <w:rsid w:val="00AC2C3E"/>
    <w:rsid w:val="00AC2FE0"/>
    <w:rsid w:val="00AC6B1B"/>
    <w:rsid w:val="00AD19C7"/>
    <w:rsid w:val="00AD71ED"/>
    <w:rsid w:val="00AD7F10"/>
    <w:rsid w:val="00AE22E9"/>
    <w:rsid w:val="00B048FF"/>
    <w:rsid w:val="00B07711"/>
    <w:rsid w:val="00B1139F"/>
    <w:rsid w:val="00B320FE"/>
    <w:rsid w:val="00B3434E"/>
    <w:rsid w:val="00B37D22"/>
    <w:rsid w:val="00B57F03"/>
    <w:rsid w:val="00B644A3"/>
    <w:rsid w:val="00B77489"/>
    <w:rsid w:val="00B816C8"/>
    <w:rsid w:val="00B86870"/>
    <w:rsid w:val="00BA0772"/>
    <w:rsid w:val="00BA2F9A"/>
    <w:rsid w:val="00BA33E9"/>
    <w:rsid w:val="00BB44BC"/>
    <w:rsid w:val="00BD3F37"/>
    <w:rsid w:val="00BD730F"/>
    <w:rsid w:val="00BD7A84"/>
    <w:rsid w:val="00BF093F"/>
    <w:rsid w:val="00BF7910"/>
    <w:rsid w:val="00C13F3B"/>
    <w:rsid w:val="00C14619"/>
    <w:rsid w:val="00C41EAC"/>
    <w:rsid w:val="00C41F7D"/>
    <w:rsid w:val="00C43A3A"/>
    <w:rsid w:val="00C5440C"/>
    <w:rsid w:val="00C5609D"/>
    <w:rsid w:val="00C6353C"/>
    <w:rsid w:val="00C6413F"/>
    <w:rsid w:val="00C7572C"/>
    <w:rsid w:val="00C770E0"/>
    <w:rsid w:val="00C77CE9"/>
    <w:rsid w:val="00C9181D"/>
    <w:rsid w:val="00C93507"/>
    <w:rsid w:val="00C97098"/>
    <w:rsid w:val="00CA20E9"/>
    <w:rsid w:val="00CA5AEE"/>
    <w:rsid w:val="00CB7267"/>
    <w:rsid w:val="00CB7C98"/>
    <w:rsid w:val="00CC1316"/>
    <w:rsid w:val="00CC6080"/>
    <w:rsid w:val="00CD3F68"/>
    <w:rsid w:val="00CD44F7"/>
    <w:rsid w:val="00CD6DB6"/>
    <w:rsid w:val="00CD7935"/>
    <w:rsid w:val="00CE2781"/>
    <w:rsid w:val="00CE5C0E"/>
    <w:rsid w:val="00CE7248"/>
    <w:rsid w:val="00CE7ACE"/>
    <w:rsid w:val="00CE7F36"/>
    <w:rsid w:val="00CF6AE9"/>
    <w:rsid w:val="00D0368E"/>
    <w:rsid w:val="00D042FB"/>
    <w:rsid w:val="00D07059"/>
    <w:rsid w:val="00D14801"/>
    <w:rsid w:val="00D274F0"/>
    <w:rsid w:val="00D33D1C"/>
    <w:rsid w:val="00D346D1"/>
    <w:rsid w:val="00D41932"/>
    <w:rsid w:val="00D6111D"/>
    <w:rsid w:val="00D717D7"/>
    <w:rsid w:val="00D75D4D"/>
    <w:rsid w:val="00D778CE"/>
    <w:rsid w:val="00D809E8"/>
    <w:rsid w:val="00DA578C"/>
    <w:rsid w:val="00DB363F"/>
    <w:rsid w:val="00DB58EC"/>
    <w:rsid w:val="00DC317F"/>
    <w:rsid w:val="00DC35B0"/>
    <w:rsid w:val="00DC65E4"/>
    <w:rsid w:val="00DD128A"/>
    <w:rsid w:val="00DD23D7"/>
    <w:rsid w:val="00DD4520"/>
    <w:rsid w:val="00DE06D0"/>
    <w:rsid w:val="00DE0763"/>
    <w:rsid w:val="00DE1E78"/>
    <w:rsid w:val="00DF506E"/>
    <w:rsid w:val="00E13795"/>
    <w:rsid w:val="00E16E01"/>
    <w:rsid w:val="00E17CAE"/>
    <w:rsid w:val="00E301B2"/>
    <w:rsid w:val="00E330D6"/>
    <w:rsid w:val="00E35597"/>
    <w:rsid w:val="00E43367"/>
    <w:rsid w:val="00E4513A"/>
    <w:rsid w:val="00E4646A"/>
    <w:rsid w:val="00E50E41"/>
    <w:rsid w:val="00E53B64"/>
    <w:rsid w:val="00E53F79"/>
    <w:rsid w:val="00E56F9B"/>
    <w:rsid w:val="00E71EBC"/>
    <w:rsid w:val="00E83310"/>
    <w:rsid w:val="00E95A49"/>
    <w:rsid w:val="00E95F01"/>
    <w:rsid w:val="00EA3796"/>
    <w:rsid w:val="00EA67D8"/>
    <w:rsid w:val="00ED08B6"/>
    <w:rsid w:val="00ED0922"/>
    <w:rsid w:val="00ED3C3C"/>
    <w:rsid w:val="00EE1224"/>
    <w:rsid w:val="00EE4C64"/>
    <w:rsid w:val="00EF2AC5"/>
    <w:rsid w:val="00EF6149"/>
    <w:rsid w:val="00EF760B"/>
    <w:rsid w:val="00F17D88"/>
    <w:rsid w:val="00F257B3"/>
    <w:rsid w:val="00F37954"/>
    <w:rsid w:val="00F51980"/>
    <w:rsid w:val="00F531AF"/>
    <w:rsid w:val="00F6660E"/>
    <w:rsid w:val="00F728A0"/>
    <w:rsid w:val="00F80A25"/>
    <w:rsid w:val="00F91BED"/>
    <w:rsid w:val="00F93316"/>
    <w:rsid w:val="00FA0C15"/>
    <w:rsid w:val="00FB619F"/>
    <w:rsid w:val="00FC3829"/>
    <w:rsid w:val="00FC496C"/>
    <w:rsid w:val="00FE5E7A"/>
    <w:rsid w:val="00FE63C5"/>
    <w:rsid w:val="00FE6A1F"/>
    <w:rsid w:val="00FF3923"/>
    <w:rsid w:val="00FF456B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D082"/>
  <w15:chartTrackingRefBased/>
  <w15:docId w15:val="{0B6ECE96-DBE4-4766-B066-A31B56B6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2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0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03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20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3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6E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31B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o.org/searching-for-patents/business/patstat.html" TargetMode="External"/><Relationship Id="rId13" Type="http://schemas.openxmlformats.org/officeDocument/2006/relationships/hyperlink" Target="https://www.epo.org/index.html" TargetMode="External"/><Relationship Id="rId18" Type="http://schemas.openxmlformats.org/officeDocument/2006/relationships/hyperlink" Target="https://doi.org/10.1016/0172-2190(81)90098-3" TargetMode="External"/><Relationship Id="rId26" Type="http://schemas.openxmlformats.org/officeDocument/2006/relationships/hyperlink" Target="https://www.jpo.go.jp/" TargetMode="External"/><Relationship Id="rId39" Type="http://schemas.openxmlformats.org/officeDocument/2006/relationships/hyperlink" Target="http://www.wipo.int/pct/e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oecd.org/sti/inno/oecdpatentstatisticsmanual.htm" TargetMode="External"/><Relationship Id="rId34" Type="http://schemas.openxmlformats.org/officeDocument/2006/relationships/hyperlink" Target="http://www.avcr.cz/cs/" TargetMode="External"/><Relationship Id="rId42" Type="http://schemas.openxmlformats.org/officeDocument/2006/relationships/hyperlink" Target="https://www.jpo.go.jp/" TargetMode="External"/><Relationship Id="rId7" Type="http://schemas.openxmlformats.org/officeDocument/2006/relationships/hyperlink" Target="https://www.czso.cz/csu/res/registr_ekonomickych_subjektu" TargetMode="External"/><Relationship Id="rId12" Type="http://schemas.openxmlformats.org/officeDocument/2006/relationships/hyperlink" Target="http://www.wipo.int/pct/en/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s://www.uspto.gov/" TargetMode="External"/><Relationship Id="rId33" Type="http://schemas.openxmlformats.org/officeDocument/2006/relationships/hyperlink" Target="https://idea.cerge-ei.cz/files/IDEA_Studie_17_2017_Mistni_casopisy_ve_Scopusu/mobile/index.html" TargetMode="External"/><Relationship Id="rId38" Type="http://schemas.openxmlformats.org/officeDocument/2006/relationships/hyperlink" Target="http://upv.cz/cs.html" TargetMode="External"/><Relationship Id="rId2" Type="http://schemas.openxmlformats.org/officeDocument/2006/relationships/settings" Target="settings.xml"/><Relationship Id="rId16" Type="http://schemas.openxmlformats.org/officeDocument/2006/relationships/comments" Target="comments.xml"/><Relationship Id="rId20" Type="http://schemas.openxmlformats.org/officeDocument/2006/relationships/hyperlink" Target="http://www.nber.org/papers/w21868" TargetMode="External"/><Relationship Id="rId29" Type="http://schemas.openxmlformats.org/officeDocument/2006/relationships/hyperlink" Target="https://idea.cerge-ei.cz/files/IDEA_Study_8_2017_Direct_subsidies_and_R&amp;D_output_in_firms/mobile/index.html" TargetMode="External"/><Relationship Id="rId41" Type="http://schemas.openxmlformats.org/officeDocument/2006/relationships/hyperlink" Target="https://www.uspto.gov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po.org/searching-for-patents/business/patstat.html" TargetMode="External"/><Relationship Id="rId11" Type="http://schemas.openxmlformats.org/officeDocument/2006/relationships/hyperlink" Target="http://www.wipo.int/portal/en/index.html" TargetMode="External"/><Relationship Id="rId24" Type="http://schemas.openxmlformats.org/officeDocument/2006/relationships/hyperlink" Target="https://www.epo.org/index.html" TargetMode="External"/><Relationship Id="rId32" Type="http://schemas.openxmlformats.org/officeDocument/2006/relationships/hyperlink" Target="https://slideslive.com/38901444/vedou-statni-dotace-firemniho-vyzkumu-a-vyvoje-k-novym-vysledkum?subdomain=false" TargetMode="External"/><Relationship Id="rId37" Type="http://schemas.openxmlformats.org/officeDocument/2006/relationships/hyperlink" Target="https://www.vyzkum.cz/FrontClanek.aspx?idsekce=560752" TargetMode="External"/><Relationship Id="rId40" Type="http://schemas.openxmlformats.org/officeDocument/2006/relationships/hyperlink" Target="https://www.epo.org/index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apps.webofknowledge.com/WOS_GeneralSearch_input.do?product=WOS&amp;search_mode=GeneralSearch&amp;SID=E1PsJJvzt4o8B4oKPJO&amp;preferencesSaved=" TargetMode="External"/><Relationship Id="rId15" Type="http://schemas.openxmlformats.org/officeDocument/2006/relationships/hyperlink" Target="https://www.jpo.go.jp/" TargetMode="External"/><Relationship Id="rId23" Type="http://schemas.openxmlformats.org/officeDocument/2006/relationships/hyperlink" Target="https://www.vyzkum.cz/FrontClanek.aspx?idsekce=503762" TargetMode="External"/><Relationship Id="rId28" Type="http://schemas.openxmlformats.org/officeDocument/2006/relationships/hyperlink" Target="https://www.vyzkum.cz/FrontClanek.aspx?idsekce=799796" TargetMode="External"/><Relationship Id="rId36" Type="http://schemas.openxmlformats.org/officeDocument/2006/relationships/hyperlink" Target="http://www.msmt.cz/vyzkum-a-vyvoj-2/seznam-vyzkumnych-organizaci" TargetMode="External"/><Relationship Id="rId10" Type="http://schemas.openxmlformats.org/officeDocument/2006/relationships/hyperlink" Target="http://upv.cz/cs.html" TargetMode="External"/><Relationship Id="rId19" Type="http://schemas.openxmlformats.org/officeDocument/2006/relationships/hyperlink" Target="https://www.jstor.org/stable/1593752" TargetMode="External"/><Relationship Id="rId31" Type="http://schemas.openxmlformats.org/officeDocument/2006/relationships/hyperlink" Target="https://idea.cerge-ei.cz/files/IDEA_Study_8_2017_Direct_subsidies_and_R&amp;D_output_in_firms/mobile/index.html" TargetMode="External"/><Relationship Id="rId44" Type="http://schemas.microsoft.com/office/2011/relationships/people" Target="people.xml"/><Relationship Id="rId4" Type="http://schemas.openxmlformats.org/officeDocument/2006/relationships/hyperlink" Target="https://www.scopus.com/search/form.uri?display=basic" TargetMode="External"/><Relationship Id="rId9" Type="http://schemas.openxmlformats.org/officeDocument/2006/relationships/hyperlink" Target="https://www.epo.org/index.html" TargetMode="External"/><Relationship Id="rId14" Type="http://schemas.openxmlformats.org/officeDocument/2006/relationships/hyperlink" Target="https://www.uspto.gov/" TargetMode="External"/><Relationship Id="rId22" Type="http://schemas.openxmlformats.org/officeDocument/2006/relationships/hyperlink" Target="http://www.jstor.org/stable/2555502" TargetMode="External"/><Relationship Id="rId27" Type="http://schemas.openxmlformats.org/officeDocument/2006/relationships/hyperlink" Target="https://www.vyzkum.cz/FrontClanek.aspx?idsekce=685899" TargetMode="External"/><Relationship Id="rId30" Type="http://schemas.openxmlformats.org/officeDocument/2006/relationships/hyperlink" Target="https://idea.cerge-ei.cz/files/IDEA_Studie_17_2016_Prime_dotace_a_soukrome_vydaje_na_VaV/mobile/index.html" TargetMode="External"/><Relationship Id="rId35" Type="http://schemas.openxmlformats.org/officeDocument/2006/relationships/hyperlink" Target="http://www.msmt.cz/ministerstvo/odkazy/vysoke-skoly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1788</Words>
  <Characters>10198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CERGE-EI</Company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4</cp:revision>
  <cp:lastPrinted>2018-10-19T15:41:00Z</cp:lastPrinted>
  <dcterms:created xsi:type="dcterms:W3CDTF">2018-10-30T11:48:00Z</dcterms:created>
  <dcterms:modified xsi:type="dcterms:W3CDTF">2018-11-01T07:54:00Z</dcterms:modified>
</cp:coreProperties>
</file>