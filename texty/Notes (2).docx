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BC" w:rsidRPr="00C33A6E" w:rsidRDefault="00894DBC" w:rsidP="00BA0306">
      <w:pPr>
        <w:rPr>
          <w:lang w:val="cs-CZ"/>
        </w:rPr>
      </w:pPr>
    </w:p>
    <w:p w:rsidR="00F84967" w:rsidRPr="00C33A6E" w:rsidRDefault="00F84967" w:rsidP="00BA0306">
      <w:pPr>
        <w:rPr>
          <w:lang w:val="cs-CZ"/>
        </w:rPr>
      </w:pPr>
      <w:r w:rsidRPr="00C33A6E">
        <w:rPr>
          <w:lang w:val="cs-CZ"/>
        </w:rPr>
        <w:t>generate year = substr( appln_date,-4,.)</w:t>
      </w:r>
    </w:p>
    <w:p w:rsidR="00F84967" w:rsidRPr="00C33A6E" w:rsidRDefault="00F84967" w:rsidP="00BA0306">
      <w:pPr>
        <w:rPr>
          <w:lang w:val="cs-CZ"/>
        </w:rPr>
      </w:pPr>
      <w:r w:rsidRPr="00C33A6E">
        <w:rPr>
          <w:lang w:val="cs-CZ"/>
        </w:rPr>
        <w:t>destring year, replace</w:t>
      </w:r>
    </w:p>
    <w:p w:rsidR="00F84967" w:rsidRPr="00C33A6E" w:rsidRDefault="00F84967" w:rsidP="00BA0306">
      <w:pPr>
        <w:rPr>
          <w:lang w:val="cs-CZ"/>
        </w:rPr>
      </w:pPr>
    </w:p>
    <w:p w:rsidR="00215798" w:rsidRPr="00C33A6E" w:rsidRDefault="00215798" w:rsidP="00BA0306">
      <w:pPr>
        <w:rPr>
          <w:lang w:val="cs-CZ"/>
        </w:rPr>
      </w:pPr>
      <w:r w:rsidRPr="00C33A6E">
        <w:rPr>
          <w:lang w:val="cs-CZ"/>
        </w:rPr>
        <w:t>tabstat citations, statistics( sum ) by(year)</w:t>
      </w:r>
    </w:p>
    <w:p w:rsidR="00215798" w:rsidRPr="00C33A6E" w:rsidRDefault="00215798" w:rsidP="00BA0306">
      <w:pPr>
        <w:rPr>
          <w:lang w:val="cs-CZ"/>
        </w:rPr>
      </w:pPr>
    </w:p>
    <w:p w:rsidR="006C737E" w:rsidRPr="00C33A6E" w:rsidRDefault="00AE181A" w:rsidP="00BA0306">
      <w:pPr>
        <w:rPr>
          <w:lang w:val="cs-CZ"/>
        </w:rPr>
      </w:pPr>
      <w:r w:rsidRPr="00C33A6E">
        <w:rPr>
          <w:lang w:val="cs-CZ"/>
        </w:rPr>
        <w:t xml:space="preserve">keep if </w:t>
      </w:r>
      <w:r w:rsidR="006C737E" w:rsidRPr="00C33A6E">
        <w:rPr>
          <w:lang w:val="cs-CZ"/>
        </w:rPr>
        <w:t>(y</w:t>
      </w:r>
      <w:r w:rsidRPr="00C33A6E">
        <w:rPr>
          <w:lang w:val="cs-CZ"/>
        </w:rPr>
        <w:t>ear</w:t>
      </w:r>
      <w:r w:rsidR="006C737E" w:rsidRPr="00C33A6E">
        <w:rPr>
          <w:lang w:val="cs-CZ"/>
        </w:rPr>
        <w:t xml:space="preserve"> &lt; 2005)</w:t>
      </w:r>
    </w:p>
    <w:p w:rsidR="006C737E" w:rsidRPr="00C33A6E" w:rsidRDefault="006C737E" w:rsidP="006C737E">
      <w:pPr>
        <w:rPr>
          <w:lang w:val="cs-CZ"/>
        </w:rPr>
      </w:pPr>
      <w:r w:rsidRPr="00C33A6E">
        <w:rPr>
          <w:lang w:val="cs-CZ"/>
        </w:rPr>
        <w:t>keep if (year &gt; 2004 &amp; year &lt; 2010)</w:t>
      </w:r>
    </w:p>
    <w:p w:rsidR="006C737E" w:rsidRPr="00C33A6E" w:rsidRDefault="006C737E" w:rsidP="006C737E">
      <w:pPr>
        <w:rPr>
          <w:lang w:val="cs-CZ"/>
        </w:rPr>
      </w:pPr>
      <w:r w:rsidRPr="00C33A6E">
        <w:rPr>
          <w:lang w:val="cs-CZ"/>
        </w:rPr>
        <w:t>keep if (year &gt; 2009)</w:t>
      </w:r>
    </w:p>
    <w:p w:rsidR="006C737E" w:rsidRPr="00C33A6E" w:rsidRDefault="006C737E" w:rsidP="00BA0306">
      <w:pPr>
        <w:rPr>
          <w:lang w:val="cs-CZ"/>
        </w:rPr>
      </w:pPr>
    </w:p>
    <w:p w:rsidR="00C663C4" w:rsidRPr="00C33A6E" w:rsidRDefault="00C663C4" w:rsidP="00C663C4">
      <w:pPr>
        <w:rPr>
          <w:lang w:val="cs-CZ"/>
        </w:rPr>
      </w:pPr>
      <w:r w:rsidRPr="00C33A6E">
        <w:rPr>
          <w:lang w:val="cs-CZ"/>
        </w:rPr>
        <w:t>keep if (year &lt; 2007)</w:t>
      </w:r>
    </w:p>
    <w:p w:rsidR="00C663C4" w:rsidRPr="00C33A6E" w:rsidRDefault="00C663C4" w:rsidP="00C663C4">
      <w:pPr>
        <w:rPr>
          <w:lang w:val="cs-CZ"/>
        </w:rPr>
      </w:pPr>
      <w:r w:rsidRPr="00C33A6E">
        <w:rPr>
          <w:lang w:val="cs-CZ"/>
        </w:rPr>
        <w:t>keep if (year &gt; 2006)</w:t>
      </w:r>
    </w:p>
    <w:p w:rsidR="00C663C4" w:rsidRPr="00C33A6E" w:rsidRDefault="00C663C4" w:rsidP="00BA0306">
      <w:pPr>
        <w:rPr>
          <w:lang w:val="cs-CZ"/>
        </w:rPr>
      </w:pPr>
    </w:p>
    <w:p w:rsidR="00AE181A" w:rsidRPr="00C33A6E" w:rsidRDefault="006C737E" w:rsidP="00BA0306">
      <w:pPr>
        <w:rPr>
          <w:lang w:val="cs-CZ"/>
        </w:rPr>
      </w:pPr>
      <w:r w:rsidRPr="00C33A6E">
        <w:rPr>
          <w:lang w:val="cs-CZ"/>
        </w:rPr>
        <w:t>collapse (sum ) citations , by(ico)</w:t>
      </w:r>
    </w:p>
    <w:p w:rsidR="006C737E" w:rsidRPr="00C33A6E" w:rsidRDefault="006C737E" w:rsidP="00BA0306">
      <w:pPr>
        <w:rPr>
          <w:lang w:val="cs-CZ"/>
        </w:rPr>
      </w:pPr>
    </w:p>
    <w:p w:rsidR="00F84967" w:rsidRPr="00C33A6E" w:rsidRDefault="00AE181A" w:rsidP="00BA0306">
      <w:pPr>
        <w:rPr>
          <w:lang w:val="cs-CZ"/>
        </w:rPr>
      </w:pPr>
      <w:r w:rsidRPr="00C33A6E">
        <w:rPr>
          <w:highlight w:val="red"/>
          <w:lang w:val="cs-CZ"/>
        </w:rPr>
        <w:t>xxx</w:t>
      </w:r>
    </w:p>
    <w:p w:rsidR="00212D48" w:rsidRPr="00C33A6E" w:rsidRDefault="00212D48" w:rsidP="00BA0306">
      <w:pPr>
        <w:rPr>
          <w:lang w:val="cs-CZ"/>
        </w:rPr>
      </w:pPr>
    </w:p>
    <w:p w:rsidR="00212D48" w:rsidRPr="00C33A6E" w:rsidRDefault="00212D48" w:rsidP="00212D48">
      <w:pPr>
        <w:rPr>
          <w:lang w:val="cs-CZ"/>
        </w:rPr>
      </w:pPr>
      <w:ins w:id="0" w:author="Martin Srholec" w:date="2018-11-01T08:55:00Z">
        <w:r w:rsidRPr="00C33A6E">
          <w:rPr>
            <w:lang w:val="cs-CZ"/>
          </w:rPr>
          <w:t xml:space="preserve">Poslední data jsou dostupná z roku 2014 </w:t>
        </w:r>
      </w:ins>
      <w:del w:id="1" w:author="Martin Srholec" w:date="2018-11-01T08:55:00Z">
        <w:r w:rsidRPr="00C33A6E" w:rsidDel="00212D48">
          <w:rPr>
            <w:lang w:val="cs-CZ"/>
          </w:rPr>
          <w:delText xml:space="preserve">Od roku 2014 jsou data neúplná </w:delText>
        </w:r>
      </w:del>
      <w:r w:rsidRPr="00C33A6E">
        <w:rPr>
          <w:lang w:val="cs-CZ"/>
        </w:rPr>
        <w:t>z důvodu lhůty 18 měsíců pro zveřejnění žádosti i vlivem zpoždění v aktualizacích dat z jednotlivých patentových úřadů.</w:t>
      </w:r>
    </w:p>
    <w:p w:rsidR="00212D48" w:rsidRPr="00C33A6E" w:rsidRDefault="00212D48" w:rsidP="00BA0306">
      <w:pPr>
        <w:rPr>
          <w:lang w:val="cs-CZ"/>
        </w:rPr>
      </w:pPr>
    </w:p>
    <w:p w:rsidR="00212D48" w:rsidRPr="00C33A6E" w:rsidRDefault="00212D48" w:rsidP="00BA0306">
      <w:pPr>
        <w:rPr>
          <w:lang w:val="cs-CZ"/>
        </w:rPr>
      </w:pPr>
    </w:p>
    <w:p w:rsidR="00212D48" w:rsidRPr="00C33A6E" w:rsidRDefault="00212D48" w:rsidP="00BA0306">
      <w:pPr>
        <w:rPr>
          <w:lang w:val="cs-CZ"/>
        </w:rPr>
      </w:pPr>
      <w:r w:rsidRPr="00C33A6E">
        <w:rPr>
          <w:lang w:val="cs-CZ"/>
        </w:rPr>
        <w:t>Na liste nahore prepsat "instituci" na "organizaci".</w:t>
      </w:r>
    </w:p>
    <w:p w:rsidR="00212D48" w:rsidRPr="00C33A6E" w:rsidRDefault="00212D48" w:rsidP="00BA0306">
      <w:pPr>
        <w:rPr>
          <w:lang w:val="cs-CZ"/>
        </w:rPr>
      </w:pPr>
    </w:p>
    <w:p w:rsidR="00212D48" w:rsidRDefault="00100CBF" w:rsidP="00BA0306">
      <w:pPr>
        <w:rPr>
          <w:lang w:val="cs-CZ"/>
        </w:rPr>
      </w:pPr>
      <w:r>
        <w:rPr>
          <w:lang w:val="cs-CZ"/>
        </w:rPr>
        <w:t>Vyměnit Excel tabulky ke stažení</w:t>
      </w:r>
    </w:p>
    <w:p w:rsidR="00100CBF" w:rsidRPr="00C33A6E" w:rsidRDefault="00100CBF" w:rsidP="00BA0306">
      <w:pPr>
        <w:rPr>
          <w:lang w:val="cs-CZ"/>
        </w:rPr>
      </w:pPr>
    </w:p>
    <w:p w:rsidR="00212D48" w:rsidRPr="00C33A6E" w:rsidRDefault="00212D48" w:rsidP="00BA0306">
      <w:pPr>
        <w:rPr>
          <w:lang w:val="cs-CZ"/>
        </w:rPr>
      </w:pPr>
      <w:r w:rsidRPr="00C33A6E">
        <w:rPr>
          <w:lang w:val="cs-CZ"/>
        </w:rPr>
        <w:t>Kdyz neni full-screen, tak se posledni radek usekne.</w:t>
      </w:r>
    </w:p>
    <w:p w:rsidR="00F84967" w:rsidRPr="00C33A6E" w:rsidRDefault="00F84967" w:rsidP="00BA0306">
      <w:pPr>
        <w:rPr>
          <w:lang w:val="cs-CZ"/>
        </w:rPr>
      </w:pPr>
    </w:p>
    <w:p w:rsidR="008501FC" w:rsidRPr="00C33A6E" w:rsidRDefault="008501FC" w:rsidP="00BA0306">
      <w:pPr>
        <w:rPr>
          <w:lang w:val="cs-CZ"/>
        </w:rPr>
      </w:pPr>
      <w:r w:rsidRPr="00C33A6E">
        <w:rPr>
          <w:lang w:val="cs-CZ"/>
        </w:rPr>
        <w:t>Zrušit Prvních 20</w:t>
      </w:r>
    </w:p>
    <w:p w:rsidR="008501FC" w:rsidRPr="00C33A6E" w:rsidRDefault="008501FC" w:rsidP="00BA0306">
      <w:pPr>
        <w:rPr>
          <w:lang w:val="cs-CZ"/>
        </w:rPr>
      </w:pPr>
    </w:p>
    <w:p w:rsidR="008501FC" w:rsidRPr="00C33A6E" w:rsidRDefault="009017C9" w:rsidP="00BA0306">
      <w:pPr>
        <w:rPr>
          <w:lang w:val="cs-CZ"/>
        </w:rPr>
      </w:pPr>
      <w:r w:rsidRPr="00C33A6E">
        <w:rPr>
          <w:lang w:val="cs-CZ"/>
        </w:rPr>
        <w:t>Přidat dimenzi: Roky: Všechny</w:t>
      </w:r>
      <w:r w:rsidRPr="00C33A6E">
        <w:rPr>
          <w:lang w:val="cs-CZ"/>
        </w:rPr>
        <w:tab/>
        <w:t>2000-06</w:t>
      </w:r>
      <w:r w:rsidRPr="00C33A6E">
        <w:rPr>
          <w:lang w:val="cs-CZ"/>
        </w:rPr>
        <w:tab/>
        <w:t>2007-14</w:t>
      </w:r>
    </w:p>
    <w:p w:rsidR="008501FC" w:rsidRPr="00C33A6E" w:rsidRDefault="008501FC" w:rsidP="00BA0306">
      <w:pPr>
        <w:rPr>
          <w:lang w:val="cs-CZ"/>
        </w:rPr>
      </w:pPr>
    </w:p>
    <w:p w:rsidR="00C33A6E" w:rsidRPr="00C33A6E" w:rsidRDefault="00C33A6E" w:rsidP="00BA0306">
      <w:pPr>
        <w:rPr>
          <w:lang w:val="cs-CZ"/>
        </w:rPr>
      </w:pPr>
    </w:p>
    <w:p w:rsidR="00C33A6E" w:rsidRPr="00C33A6E" w:rsidRDefault="00C33A6E">
      <w:pPr>
        <w:spacing w:after="160" w:line="259" w:lineRule="auto"/>
        <w:jc w:val="left"/>
        <w:rPr>
          <w:lang w:val="cs-CZ"/>
        </w:rPr>
      </w:pPr>
      <w:r w:rsidRPr="00C33A6E">
        <w:rPr>
          <w:lang w:val="cs-CZ"/>
        </w:rPr>
        <w:br w:type="page"/>
      </w:r>
    </w:p>
    <w:p w:rsidR="00C33A6E" w:rsidRPr="00C33A6E" w:rsidRDefault="00C33A6E" w:rsidP="00BA0306">
      <w:pPr>
        <w:rPr>
          <w:lang w:val="cs-CZ"/>
        </w:rPr>
      </w:pPr>
      <w:r w:rsidRPr="00C33A6E">
        <w:rPr>
          <w:lang w:val="cs-CZ"/>
        </w:rPr>
        <w:lastRenderedPageBreak/>
        <w:t xml:space="preserve">a to včetně Ústavu organické chemie a biochemie AV ČR, který má velké příjmy z komercionalizace objevů </w:t>
      </w:r>
      <w:r w:rsidRPr="00C33A6E">
        <w:rPr>
          <w:b/>
          <w:lang w:val="cs-CZ"/>
        </w:rPr>
        <w:t>profesora Antonína Holého</w:t>
      </w:r>
      <w:del w:id="2" w:author="Martin Srholec" w:date="2018-11-01T13:33:00Z">
        <w:r w:rsidRPr="00C33A6E" w:rsidDel="00C33A6E">
          <w:rPr>
            <w:lang w:val="cs-CZ"/>
          </w:rPr>
          <w:delText xml:space="preserve"> z osmdesátých a devadesátých let</w:delText>
        </w:r>
      </w:del>
      <w:r w:rsidRPr="00C33A6E">
        <w:rPr>
          <w:lang w:val="cs-CZ"/>
        </w:rPr>
        <w:t>.</w:t>
      </w:r>
    </w:p>
    <w:p w:rsidR="00C33A6E" w:rsidRPr="00C33A6E" w:rsidRDefault="00C33A6E" w:rsidP="00BA0306">
      <w:pPr>
        <w:rPr>
          <w:lang w:val="cs-CZ"/>
        </w:rPr>
      </w:pPr>
    </w:p>
    <w:p w:rsidR="00C33A6E" w:rsidRPr="00C33A6E" w:rsidRDefault="00C33A6E" w:rsidP="00BA0306">
      <w:pPr>
        <w:rPr>
          <w:lang w:val="cs-CZ"/>
        </w:rPr>
      </w:pPr>
    </w:p>
    <w:p w:rsidR="00C33A6E" w:rsidRPr="00C33A6E" w:rsidRDefault="00C33A6E" w:rsidP="00C33A6E">
      <w:pPr>
        <w:rPr>
          <w:lang w:val="cs-CZ"/>
        </w:rPr>
      </w:pPr>
      <w:r w:rsidRPr="00C33A6E">
        <w:rPr>
          <w:lang w:val="cs-CZ"/>
        </w:rPr>
        <w:t xml:space="preserve">Nový pop-up: </w:t>
      </w:r>
    </w:p>
    <w:p w:rsidR="006C737E" w:rsidRPr="00C33A6E" w:rsidRDefault="006C737E" w:rsidP="00BA0306">
      <w:pPr>
        <w:rPr>
          <w:lang w:val="cs-CZ"/>
        </w:rPr>
      </w:pPr>
    </w:p>
    <w:p w:rsidR="00C33A6E" w:rsidRPr="00C33A6E" w:rsidRDefault="00C33A6E" w:rsidP="00BA0306">
      <w:pPr>
        <w:rPr>
          <w:b/>
          <w:lang w:val="cs-CZ"/>
        </w:rPr>
      </w:pPr>
      <w:r w:rsidRPr="00C33A6E">
        <w:rPr>
          <w:b/>
          <w:lang w:val="cs-CZ"/>
        </w:rPr>
        <w:t>Citace patentů profesora Antonína Holého</w:t>
      </w:r>
    </w:p>
    <w:p w:rsidR="00C33A6E" w:rsidRPr="00C33A6E" w:rsidRDefault="00C33A6E" w:rsidP="00BA0306">
      <w:pPr>
        <w:rPr>
          <w:lang w:val="cs-CZ"/>
        </w:rPr>
      </w:pPr>
    </w:p>
    <w:p w:rsidR="00320A65" w:rsidRDefault="00C33A6E" w:rsidP="00BA0306">
      <w:pPr>
        <w:rPr>
          <w:lang w:val="cs-CZ"/>
        </w:rPr>
      </w:pPr>
      <w:r w:rsidRPr="00C33A6E">
        <w:rPr>
          <w:lang w:val="cs-CZ"/>
        </w:rPr>
        <w:t xml:space="preserve">Nejvýznamnější </w:t>
      </w:r>
      <w:hyperlink r:id="rId5" w:history="1">
        <w:r w:rsidRPr="00954D92">
          <w:rPr>
            <w:rStyle w:val="Hyperlink"/>
            <w:lang w:val="cs-CZ"/>
          </w:rPr>
          <w:t>patenty pro</w:t>
        </w:r>
        <w:r w:rsidRPr="00954D92">
          <w:rPr>
            <w:rStyle w:val="Hyperlink"/>
            <w:lang w:val="cs-CZ"/>
          </w:rPr>
          <w:t>f</w:t>
        </w:r>
        <w:r w:rsidRPr="00954D92">
          <w:rPr>
            <w:rStyle w:val="Hyperlink"/>
            <w:lang w:val="cs-CZ"/>
          </w:rPr>
          <w:t>esora Antonína Holého</w:t>
        </w:r>
      </w:hyperlink>
      <w:r w:rsidRPr="00C33A6E">
        <w:rPr>
          <w:lang w:val="cs-CZ"/>
        </w:rPr>
        <w:t xml:space="preserve"> </w:t>
      </w:r>
      <w:r w:rsidR="00320A65" w:rsidRPr="00320A65">
        <w:rPr>
          <w:lang w:val="cs-CZ"/>
        </w:rPr>
        <w:t>spadají do osmdesátých a devadesátých let, takže mimo časový záběr této studie.</w:t>
      </w:r>
    </w:p>
    <w:p w:rsidR="00320A65" w:rsidRDefault="00320A65" w:rsidP="00BA0306">
      <w:pPr>
        <w:rPr>
          <w:lang w:val="cs-CZ"/>
        </w:rPr>
      </w:pPr>
    </w:p>
    <w:p w:rsidR="008978CB" w:rsidRDefault="00954D92" w:rsidP="00BA0306">
      <w:pPr>
        <w:rPr>
          <w:lang w:val="cs-CZ"/>
        </w:rPr>
      </w:pPr>
      <w:r>
        <w:rPr>
          <w:lang w:val="cs-CZ"/>
        </w:rPr>
        <w:t xml:space="preserve">Nicméně </w:t>
      </w:r>
      <w:r w:rsidR="008E080E">
        <w:rPr>
          <w:lang w:val="cs-CZ"/>
        </w:rPr>
        <w:t xml:space="preserve">například </w:t>
      </w:r>
      <w:r w:rsidR="00B02BE1">
        <w:rPr>
          <w:lang w:val="cs-CZ"/>
        </w:rPr>
        <w:t xml:space="preserve">látka </w:t>
      </w:r>
      <w:r w:rsidR="00B02BE1" w:rsidRPr="00B02BE1">
        <w:rPr>
          <w:lang w:val="cs-CZ"/>
        </w:rPr>
        <w:t>tenofovir</w:t>
      </w:r>
      <w:r w:rsidR="00C226A4">
        <w:rPr>
          <w:lang w:val="cs-CZ"/>
        </w:rPr>
        <w:t xml:space="preserve"> </w:t>
      </w:r>
      <w:r w:rsidR="008E080E">
        <w:rPr>
          <w:lang w:val="cs-CZ"/>
        </w:rPr>
        <w:t xml:space="preserve">z roku 1985, </w:t>
      </w:r>
      <w:r w:rsidR="0048568B">
        <w:rPr>
          <w:lang w:val="cs-CZ"/>
        </w:rPr>
        <w:t>na kterou se váže</w:t>
      </w:r>
      <w:bookmarkStart w:id="3" w:name="_GoBack"/>
      <w:bookmarkEnd w:id="3"/>
      <w:r w:rsidR="008E080E">
        <w:rPr>
          <w:lang w:val="cs-CZ"/>
        </w:rPr>
        <w:t xml:space="preserve"> </w:t>
      </w:r>
      <w:r w:rsidR="00B02BE1" w:rsidRPr="00B02BE1">
        <w:rPr>
          <w:i/>
          <w:lang w:val="cs-CZ"/>
        </w:rPr>
        <w:t>patent family</w:t>
      </w:r>
      <w:r w:rsidR="00B02BE1">
        <w:rPr>
          <w:lang w:val="cs-CZ"/>
        </w:rPr>
        <w:t xml:space="preserve"> </w:t>
      </w:r>
      <w:r w:rsidR="003A5E8D">
        <w:rPr>
          <w:lang w:val="cs-CZ"/>
        </w:rPr>
        <w:t xml:space="preserve">s </w:t>
      </w:r>
      <w:r w:rsidR="008978CB">
        <w:rPr>
          <w:lang w:val="cs-CZ"/>
        </w:rPr>
        <w:t xml:space="preserve">názvem </w:t>
      </w:r>
      <w:hyperlink r:id="rId6" w:history="1">
        <w:r w:rsidR="00320A65" w:rsidRPr="008978CB">
          <w:rPr>
            <w:rStyle w:val="Hyperlink"/>
            <w:lang w:val="cs-CZ"/>
          </w:rPr>
          <w:t>9-(phosponylmethoxya</w:t>
        </w:r>
        <w:r w:rsidR="00320A65" w:rsidRPr="008978CB">
          <w:rPr>
            <w:rStyle w:val="Hyperlink"/>
            <w:lang w:val="cs-CZ"/>
          </w:rPr>
          <w:t>l</w:t>
        </w:r>
        <w:r w:rsidR="00320A65" w:rsidRPr="008978CB">
          <w:rPr>
            <w:rStyle w:val="Hyperlink"/>
            <w:lang w:val="cs-CZ"/>
          </w:rPr>
          <w:t>kyl) adenines, the method of preparation and utilization thereof</w:t>
        </w:r>
      </w:hyperlink>
      <w:r w:rsidR="008E080E">
        <w:rPr>
          <w:lang w:val="cs-CZ"/>
        </w:rPr>
        <w:t xml:space="preserve">, </w:t>
      </w:r>
      <w:r w:rsidR="008978CB">
        <w:rPr>
          <w:lang w:val="cs-CZ"/>
        </w:rPr>
        <w:t>zaznamenal</w:t>
      </w:r>
      <w:r w:rsidR="00B02BE1">
        <w:rPr>
          <w:lang w:val="cs-CZ"/>
        </w:rPr>
        <w:t>a</w:t>
      </w:r>
      <w:r w:rsidR="003A5E8D">
        <w:rPr>
          <w:lang w:val="cs-CZ"/>
        </w:rPr>
        <w:t xml:space="preserve"> </w:t>
      </w:r>
      <w:r w:rsidR="00DC24D1">
        <w:rPr>
          <w:lang w:val="cs-CZ"/>
        </w:rPr>
        <w:t xml:space="preserve">v navazujících patentech </w:t>
      </w:r>
      <w:r w:rsidR="008978CB">
        <w:rPr>
          <w:lang w:val="cs-CZ"/>
        </w:rPr>
        <w:t>158 citací</w:t>
      </w:r>
      <w:r w:rsidR="003A5E8D">
        <w:rPr>
          <w:lang w:val="cs-CZ"/>
        </w:rPr>
        <w:t xml:space="preserve">, </w:t>
      </w:r>
      <w:r w:rsidR="008E080E">
        <w:rPr>
          <w:lang w:val="cs-CZ"/>
        </w:rPr>
        <w:t>čímž</w:t>
      </w:r>
      <w:r w:rsidR="003A5E8D">
        <w:rPr>
          <w:lang w:val="cs-CZ"/>
        </w:rPr>
        <w:t xml:space="preserve"> se řadí </w:t>
      </w:r>
      <w:r w:rsidR="008978CB">
        <w:rPr>
          <w:lang w:val="cs-CZ"/>
        </w:rPr>
        <w:t>k nejcitovanější</w:t>
      </w:r>
      <w:r w:rsidR="003A5E8D">
        <w:rPr>
          <w:lang w:val="cs-CZ"/>
        </w:rPr>
        <w:t>m</w:t>
      </w:r>
      <w:r w:rsidR="008978CB">
        <w:rPr>
          <w:lang w:val="cs-CZ"/>
        </w:rPr>
        <w:t xml:space="preserve"> </w:t>
      </w:r>
      <w:r w:rsidR="00DC24D1">
        <w:rPr>
          <w:lang w:val="cs-CZ"/>
        </w:rPr>
        <w:t>vynálezům</w:t>
      </w:r>
      <w:r w:rsidR="008978CB">
        <w:rPr>
          <w:lang w:val="cs-CZ"/>
        </w:rPr>
        <w:t xml:space="preserve"> českého původu vůbec.</w:t>
      </w:r>
    </w:p>
    <w:p w:rsidR="008978CB" w:rsidRDefault="008978CB" w:rsidP="00BA0306">
      <w:pPr>
        <w:rPr>
          <w:lang w:val="cs-CZ"/>
        </w:rPr>
      </w:pPr>
    </w:p>
    <w:p w:rsidR="00DC24D1" w:rsidRDefault="00DC24D1" w:rsidP="00BA0306">
      <w:pPr>
        <w:rPr>
          <w:lang w:val="cs-CZ"/>
        </w:rPr>
      </w:pPr>
      <w:r>
        <w:rPr>
          <w:lang w:val="cs-CZ"/>
        </w:rPr>
        <w:t xml:space="preserve">Kdyby </w:t>
      </w:r>
      <w:r w:rsidR="004C3DED">
        <w:rPr>
          <w:lang w:val="cs-CZ"/>
        </w:rPr>
        <w:t>se tato analýza dívala více do minulosti</w:t>
      </w:r>
      <w:r>
        <w:rPr>
          <w:lang w:val="cs-CZ"/>
        </w:rPr>
        <w:t xml:space="preserve">, byl by </w:t>
      </w:r>
      <w:r w:rsidRPr="00DC24D1">
        <w:rPr>
          <w:lang w:val="cs-CZ"/>
        </w:rPr>
        <w:t>Ústav organické chemie a biochemie AV ČR</w:t>
      </w:r>
      <w:r>
        <w:rPr>
          <w:lang w:val="cs-CZ"/>
        </w:rPr>
        <w:t xml:space="preserve"> díky citacím jeho vynálezů </w:t>
      </w:r>
      <w:r w:rsidR="004C3DED">
        <w:rPr>
          <w:lang w:val="cs-CZ"/>
        </w:rPr>
        <w:t>bezpochyby</w:t>
      </w:r>
      <w:r>
        <w:rPr>
          <w:lang w:val="cs-CZ"/>
        </w:rPr>
        <w:t xml:space="preserve"> na úplné špici</w:t>
      </w:r>
      <w:r w:rsidR="004C3DED">
        <w:rPr>
          <w:lang w:val="cs-CZ"/>
        </w:rPr>
        <w:t xml:space="preserve"> prezentovaného srovnání</w:t>
      </w:r>
      <w:r>
        <w:rPr>
          <w:lang w:val="cs-CZ"/>
        </w:rPr>
        <w:t>.</w:t>
      </w:r>
    </w:p>
    <w:p w:rsidR="004C3DED" w:rsidRDefault="004C3DED" w:rsidP="00BA0306">
      <w:pPr>
        <w:rPr>
          <w:lang w:val="cs-CZ"/>
        </w:rPr>
      </w:pPr>
    </w:p>
    <w:p w:rsidR="004C3DED" w:rsidRDefault="004C3DED" w:rsidP="00BA0306">
      <w:pPr>
        <w:rPr>
          <w:lang w:val="cs-CZ"/>
        </w:rPr>
      </w:pPr>
    </w:p>
    <w:p w:rsidR="00BA70BA" w:rsidRDefault="00BA70BA" w:rsidP="00BA0306">
      <w:pPr>
        <w:rPr>
          <w:lang w:val="cs-CZ"/>
        </w:rPr>
      </w:pPr>
    </w:p>
    <w:p w:rsidR="00BA70BA" w:rsidRDefault="00BA70BA" w:rsidP="00BA0306">
      <w:pPr>
        <w:rPr>
          <w:lang w:val="cs-CZ"/>
        </w:rPr>
      </w:pPr>
    </w:p>
    <w:p w:rsidR="00BA70BA" w:rsidRDefault="00BA70BA" w:rsidP="00BA0306">
      <w:pPr>
        <w:rPr>
          <w:lang w:val="cs-CZ"/>
        </w:rPr>
      </w:pPr>
    </w:p>
    <w:p w:rsidR="00BA70BA" w:rsidRDefault="00BA70BA" w:rsidP="00BA0306">
      <w:pPr>
        <w:rPr>
          <w:lang w:val="cs-CZ"/>
        </w:rPr>
      </w:pPr>
    </w:p>
    <w:p w:rsidR="00BA70BA" w:rsidRDefault="00BA70BA" w:rsidP="00BA0306">
      <w:pPr>
        <w:rPr>
          <w:lang w:val="cs-CZ"/>
        </w:rPr>
      </w:pPr>
    </w:p>
    <w:p w:rsidR="00BA70BA" w:rsidRDefault="00BA70BA" w:rsidP="00BA0306">
      <w:pPr>
        <w:rPr>
          <w:lang w:val="cs-CZ"/>
        </w:rPr>
      </w:pPr>
      <w:r>
        <w:rPr>
          <w:lang w:val="cs-CZ"/>
        </w:rPr>
        <w:t>tenofovir</w:t>
      </w:r>
    </w:p>
    <w:p w:rsidR="00BA70BA" w:rsidRDefault="00BA70BA" w:rsidP="00BA0306">
      <w:pPr>
        <w:rPr>
          <w:lang w:val="cs-CZ"/>
        </w:rPr>
      </w:pPr>
    </w:p>
    <w:p w:rsidR="00BA70BA" w:rsidRDefault="00BA70BA" w:rsidP="00BA0306">
      <w:pPr>
        <w:rPr>
          <w:lang w:val="cs-CZ"/>
        </w:rPr>
      </w:pPr>
      <w:hyperlink r:id="rId7" w:history="1">
        <w:r w:rsidRPr="00CC19BD">
          <w:rPr>
            <w:rStyle w:val="Hyperlink"/>
            <w:lang w:val="cs-CZ"/>
          </w:rPr>
          <w:t>https://zpravy.aktualne.cz/zlaty-poklad-antonina-holeho-tak-funguje-lek-na-aids/r~i:article:752193/</w:t>
        </w:r>
      </w:hyperlink>
    </w:p>
    <w:p w:rsidR="00BA70BA" w:rsidRDefault="00BA70BA" w:rsidP="00BA0306">
      <w:pPr>
        <w:rPr>
          <w:lang w:val="cs-CZ"/>
        </w:rPr>
      </w:pPr>
    </w:p>
    <w:p w:rsidR="00BA70BA" w:rsidRDefault="00BA70BA" w:rsidP="00BA0306">
      <w:pPr>
        <w:rPr>
          <w:lang w:val="cs-CZ"/>
        </w:rPr>
      </w:pPr>
    </w:p>
    <w:p w:rsidR="00DC24D1" w:rsidRDefault="00DC24D1" w:rsidP="00BA0306">
      <w:pPr>
        <w:rPr>
          <w:lang w:val="cs-CZ"/>
        </w:rPr>
      </w:pPr>
    </w:p>
    <w:p w:rsidR="008978CB" w:rsidRDefault="008978CB" w:rsidP="00BA0306">
      <w:pPr>
        <w:rPr>
          <w:lang w:val="cs-CZ"/>
        </w:rPr>
      </w:pPr>
    </w:p>
    <w:p w:rsidR="00DC24D1" w:rsidRDefault="00DC24D1" w:rsidP="00BA0306">
      <w:pPr>
        <w:rPr>
          <w:lang w:val="cs-CZ"/>
        </w:rPr>
      </w:pPr>
    </w:p>
    <w:p w:rsidR="00320A65" w:rsidRPr="00320A65" w:rsidRDefault="00320A65" w:rsidP="00320A65">
      <w:pPr>
        <w:rPr>
          <w:lang w:val="cs-CZ"/>
        </w:rPr>
      </w:pPr>
    </w:p>
    <w:p w:rsidR="00954D92" w:rsidRPr="00C33A6E" w:rsidRDefault="00954D92" w:rsidP="00320A65">
      <w:pPr>
        <w:rPr>
          <w:lang w:val="cs-CZ"/>
        </w:rPr>
      </w:pPr>
    </w:p>
    <w:p w:rsidR="00C33A6E" w:rsidRDefault="00C33A6E" w:rsidP="00BA0306">
      <w:pPr>
        <w:rPr>
          <w:lang w:val="cs-CZ"/>
        </w:rPr>
      </w:pPr>
    </w:p>
    <w:p w:rsidR="00954D92" w:rsidRDefault="00954D92" w:rsidP="00BA0306">
      <w:pPr>
        <w:rPr>
          <w:lang w:val="cs-CZ"/>
        </w:rPr>
      </w:pPr>
    </w:p>
    <w:p w:rsidR="00954D92" w:rsidRPr="00C33A6E" w:rsidRDefault="00954D92" w:rsidP="00BA0306">
      <w:pPr>
        <w:rPr>
          <w:lang w:val="cs-CZ"/>
        </w:rPr>
      </w:pPr>
    </w:p>
    <w:p w:rsidR="00C33A6E" w:rsidRPr="00C33A6E" w:rsidRDefault="00C33A6E" w:rsidP="00BA0306">
      <w:pPr>
        <w:rPr>
          <w:lang w:val="cs-CZ"/>
        </w:rPr>
      </w:pPr>
    </w:p>
    <w:sectPr w:rsidR="00C33A6E" w:rsidRPr="00C3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254F1"/>
    <w:multiLevelType w:val="hybridMultilevel"/>
    <w:tmpl w:val="3064B162"/>
    <w:lvl w:ilvl="0" w:tplc="C5C6D5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tin Srholec">
    <w15:presenceInfo w15:providerId="Windows Live" w15:userId="525d8447b006c8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3D"/>
    <w:rsid w:val="00100CBF"/>
    <w:rsid w:val="001744E8"/>
    <w:rsid w:val="00212D48"/>
    <w:rsid w:val="00215798"/>
    <w:rsid w:val="00320A65"/>
    <w:rsid w:val="003A5E8D"/>
    <w:rsid w:val="0048568B"/>
    <w:rsid w:val="004C3DED"/>
    <w:rsid w:val="006C3581"/>
    <w:rsid w:val="006C737E"/>
    <w:rsid w:val="007A0053"/>
    <w:rsid w:val="0080093D"/>
    <w:rsid w:val="008501FC"/>
    <w:rsid w:val="00856DF9"/>
    <w:rsid w:val="00894DBC"/>
    <w:rsid w:val="008978CB"/>
    <w:rsid w:val="008E080E"/>
    <w:rsid w:val="009017C9"/>
    <w:rsid w:val="00954D92"/>
    <w:rsid w:val="00AE181A"/>
    <w:rsid w:val="00B02BE1"/>
    <w:rsid w:val="00BA0306"/>
    <w:rsid w:val="00BA70BA"/>
    <w:rsid w:val="00C226A4"/>
    <w:rsid w:val="00C33A6E"/>
    <w:rsid w:val="00C663C4"/>
    <w:rsid w:val="00D5437F"/>
    <w:rsid w:val="00D906EB"/>
    <w:rsid w:val="00DC24D1"/>
    <w:rsid w:val="00F8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3EE9"/>
  <w15:chartTrackingRefBased/>
  <w15:docId w15:val="{291B5811-7E39-4EA6-B925-7FF09669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306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D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5E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7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pravy.aktualne.cz/zlaty-poklad-antonina-holeho-tak-funguje-lek-na-aids/r~i:article:75219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wide.espacenet.com/publicationDetails/biblio?DB=EPODOC&amp;II=37&amp;ND=3&amp;adjacent=true&amp;locale=en_EP&amp;FT=D&amp;date=19890228&amp;CC=US&amp;NR=4808716A&amp;KC=A" TargetMode="External"/><Relationship Id="rId5" Type="http://schemas.openxmlformats.org/officeDocument/2006/relationships/hyperlink" Target="https://www.uochb.cz/web/structure/499.html?lang=c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Astrik</dc:creator>
  <cp:keywords/>
  <dc:description/>
  <cp:lastModifiedBy>Martin Srholec</cp:lastModifiedBy>
  <cp:revision>17</cp:revision>
  <dcterms:created xsi:type="dcterms:W3CDTF">2018-10-31T13:54:00Z</dcterms:created>
  <dcterms:modified xsi:type="dcterms:W3CDTF">2018-11-01T15:30:00Z</dcterms:modified>
</cp:coreProperties>
</file>