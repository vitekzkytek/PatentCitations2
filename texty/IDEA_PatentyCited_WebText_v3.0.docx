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DBDCDB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760F6D">
        <w:rPr>
          <w:rFonts w:ascii="Times New Roman" w:hAnsi="Times New Roman" w:cs="Times New Roman"/>
          <w:sz w:val="24"/>
          <w:szCs w:val="24"/>
          <w:lang w:val="cs-CZ"/>
        </w:rPr>
        <w:t>Slide</w:t>
      </w:r>
      <w:proofErr w:type="spellEnd"/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1 (NENI)</w:t>
      </w:r>
    </w:p>
    <w:p w14:paraId="58B498E5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35A7324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FFFFFC5" w14:textId="211B73CB" w:rsidR="003F14CA" w:rsidRPr="00760F6D" w:rsidRDefault="00397594" w:rsidP="003F14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ins w:id="0" w:author="Munich Daniel" w:date="2018-10-23T12:08:00Z">
        <w:del w:id="1" w:author="Martin Srholec" w:date="2018-10-26T09:13:00Z">
          <w:r w:rsidDel="002979AD">
            <w:rPr>
              <w:rFonts w:ascii="Times New Roman" w:hAnsi="Times New Roman" w:cs="Times New Roman"/>
              <w:sz w:val="32"/>
              <w:szCs w:val="32"/>
              <w:lang w:val="cs-CZ"/>
            </w:rPr>
            <w:delText xml:space="preserve">Česká </w:delText>
          </w:r>
        </w:del>
      </w:ins>
      <w:del w:id="2" w:author="Martin Srholec" w:date="2018-10-26T09:13:00Z">
        <w:r w:rsidR="003F14CA" w:rsidRPr="00760F6D" w:rsidDel="002979AD">
          <w:rPr>
            <w:rFonts w:ascii="Times New Roman" w:hAnsi="Times New Roman" w:cs="Times New Roman"/>
            <w:sz w:val="32"/>
            <w:szCs w:val="32"/>
            <w:lang w:val="cs-CZ"/>
          </w:rPr>
          <w:delText xml:space="preserve">Kde </w:delText>
        </w:r>
      </w:del>
      <w:ins w:id="3" w:author="Munich Daniel" w:date="2018-10-23T12:08:00Z">
        <w:del w:id="4" w:author="Martin Srholec" w:date="2018-10-26T09:13:00Z">
          <w:r w:rsidDel="002979AD">
            <w:rPr>
              <w:rFonts w:ascii="Times New Roman" w:hAnsi="Times New Roman" w:cs="Times New Roman"/>
              <w:sz w:val="32"/>
              <w:szCs w:val="32"/>
              <w:lang w:val="cs-CZ"/>
            </w:rPr>
            <w:delText xml:space="preserve">pracoviště </w:delText>
          </w:r>
        </w:del>
      </w:ins>
      <w:del w:id="5" w:author="Martin Srholec" w:date="2018-10-26T09:13:00Z">
        <w:r w:rsidR="008B2404" w:rsidDel="002979AD">
          <w:rPr>
            <w:rFonts w:ascii="Times New Roman" w:hAnsi="Times New Roman" w:cs="Times New Roman"/>
            <w:sz w:val="32"/>
            <w:szCs w:val="32"/>
            <w:lang w:val="cs-CZ"/>
          </w:rPr>
          <w:delText>jsou</w:delText>
        </w:r>
      </w:del>
      <w:ins w:id="6" w:author="Munich Daniel" w:date="2018-10-23T12:08:00Z">
        <w:del w:id="7" w:author="Martin Srholec" w:date="2018-10-26T09:13:00Z">
          <w:r w:rsidDel="002979AD">
            <w:rPr>
              <w:rFonts w:ascii="Times New Roman" w:hAnsi="Times New Roman" w:cs="Times New Roman"/>
              <w:sz w:val="32"/>
              <w:szCs w:val="32"/>
              <w:lang w:val="cs-CZ"/>
            </w:rPr>
            <w:delText>s</w:delText>
          </w:r>
        </w:del>
      </w:ins>
      <w:ins w:id="8" w:author="Martin Srholec" w:date="2018-10-26T09:13:00Z">
        <w:r w:rsidR="002979AD">
          <w:rPr>
            <w:rFonts w:ascii="Times New Roman" w:hAnsi="Times New Roman" w:cs="Times New Roman"/>
            <w:sz w:val="32"/>
            <w:szCs w:val="32"/>
            <w:lang w:val="cs-CZ"/>
          </w:rPr>
          <w:t>Které organizace mají</w:t>
        </w:r>
      </w:ins>
      <w:r w:rsidR="008B2404" w:rsidRPr="00760F6D">
        <w:rPr>
          <w:rFonts w:ascii="Times New Roman" w:hAnsi="Times New Roman" w:cs="Times New Roman"/>
          <w:sz w:val="32"/>
          <w:szCs w:val="32"/>
          <w:lang w:val="cs-CZ"/>
        </w:rPr>
        <w:t xml:space="preserve"> </w:t>
      </w:r>
      <w:r w:rsidR="003F14CA" w:rsidRPr="00760F6D">
        <w:rPr>
          <w:rFonts w:ascii="Times New Roman" w:hAnsi="Times New Roman" w:cs="Times New Roman"/>
          <w:sz w:val="32"/>
          <w:szCs w:val="32"/>
          <w:lang w:val="cs-CZ"/>
        </w:rPr>
        <w:t>nejcitovanější</w:t>
      </w:r>
      <w:ins w:id="9" w:author="Munich Daniel" w:date="2018-10-23T12:08:00Z">
        <w:del w:id="10" w:author="Martin Srholec" w:date="2018-10-26T09:13:00Z">
          <w:r w:rsidDel="002979AD">
            <w:rPr>
              <w:rFonts w:ascii="Times New Roman" w:hAnsi="Times New Roman" w:cs="Times New Roman"/>
              <w:sz w:val="32"/>
              <w:szCs w:val="32"/>
              <w:lang w:val="cs-CZ"/>
            </w:rPr>
            <w:delText>mi</w:delText>
          </w:r>
        </w:del>
      </w:ins>
      <w:r w:rsidR="003F14CA" w:rsidRPr="00760F6D">
        <w:rPr>
          <w:rFonts w:ascii="Times New Roman" w:hAnsi="Times New Roman" w:cs="Times New Roman"/>
          <w:sz w:val="32"/>
          <w:szCs w:val="32"/>
          <w:lang w:val="cs-CZ"/>
        </w:rPr>
        <w:t xml:space="preserve"> patenty?</w:t>
      </w:r>
    </w:p>
    <w:p w14:paraId="7B0424A5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8FEC659" w14:textId="764E6EBA" w:rsidR="003F14CA" w:rsidRPr="00760F6D" w:rsidRDefault="009E7674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Nový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8766B">
        <w:rPr>
          <w:rFonts w:ascii="Times New Roman" w:hAnsi="Times New Roman" w:cs="Times New Roman"/>
          <w:sz w:val="24"/>
          <w:szCs w:val="24"/>
          <w:lang w:val="cs-CZ"/>
        </w:rPr>
        <w:t xml:space="preserve">pohled 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na </w:t>
      </w:r>
      <w:r w:rsidR="0096737E">
        <w:rPr>
          <w:rFonts w:ascii="Times New Roman" w:hAnsi="Times New Roman" w:cs="Times New Roman"/>
          <w:sz w:val="24"/>
          <w:szCs w:val="24"/>
          <w:lang w:val="cs-CZ"/>
        </w:rPr>
        <w:t>hodnocení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patentovaného výzkumu.</w:t>
      </w:r>
    </w:p>
    <w:p w14:paraId="110C40A4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E18942B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FF8FF21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Oleg </w:t>
      </w:r>
      <w:proofErr w:type="spellStart"/>
      <w:r w:rsidRPr="00760F6D">
        <w:rPr>
          <w:rFonts w:ascii="Times New Roman" w:hAnsi="Times New Roman" w:cs="Times New Roman"/>
          <w:sz w:val="24"/>
          <w:szCs w:val="24"/>
          <w:lang w:val="cs-CZ"/>
        </w:rPr>
        <w:t>Sidorkin</w:t>
      </w:r>
      <w:proofErr w:type="spellEnd"/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a Martin Srholec</w:t>
      </w:r>
    </w:p>
    <w:p w14:paraId="7E604FBB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4FDFA25B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51646CC7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760F6D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Pr="00760F6D">
        <w:rPr>
          <w:rFonts w:ascii="Times New Roman" w:hAnsi="Times New Roman" w:cs="Times New Roman"/>
          <w:sz w:val="24"/>
          <w:szCs w:val="24"/>
          <w:lang w:val="cs-CZ"/>
        </w:rPr>
        <w:t>-tank IDEA při Národohospodářském ústavu AV ČR, v. v. i.</w:t>
      </w:r>
    </w:p>
    <w:p w14:paraId="14ADE177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DAF5D88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Studie č. </w:t>
      </w:r>
      <w:proofErr w:type="spellStart"/>
      <w:r w:rsidRPr="00760F6D">
        <w:rPr>
          <w:rFonts w:ascii="Times New Roman" w:hAnsi="Times New Roman" w:cs="Times New Roman"/>
          <w:sz w:val="24"/>
          <w:szCs w:val="24"/>
          <w:lang w:val="cs-CZ"/>
        </w:rPr>
        <w:t>xxx</w:t>
      </w:r>
      <w:proofErr w:type="spellEnd"/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/ 2018</w:t>
      </w:r>
    </w:p>
    <w:p w14:paraId="7BA4194C" w14:textId="77777777" w:rsidR="003F14CA" w:rsidRPr="00760F6D" w:rsidRDefault="003F14CA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16B7237" w14:textId="791EBF98" w:rsidR="003F14CA" w:rsidRPr="00760F6D" w:rsidRDefault="001E1F92" w:rsidP="003F14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Listopad</w:t>
      </w:r>
      <w:r w:rsidR="003F14C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2018</w:t>
      </w:r>
    </w:p>
    <w:p w14:paraId="7209A0B0" w14:textId="4ABC9F48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1377A07" w14:textId="08513577" w:rsidR="00446873" w:rsidRPr="00760F6D" w:rsidRDefault="00446873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E7CBE52" w14:textId="77777777" w:rsidR="00446873" w:rsidRPr="00760F6D" w:rsidRDefault="00446873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4B5A80F" w14:textId="77777777" w:rsidR="003F14CA" w:rsidRPr="00760F6D" w:rsidRDefault="003F14CA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67FD18D2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>Slide</w:t>
      </w:r>
      <w:proofErr w:type="spellEnd"/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2 (Kontext)</w:t>
      </w:r>
    </w:p>
    <w:p w14:paraId="73AE142A" w14:textId="77777777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8489454" w14:textId="06DF92B6" w:rsidR="003F14CA" w:rsidRPr="007E4CC7" w:rsidRDefault="00B9012B" w:rsidP="007E4CC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highlight w:val="yellow"/>
          <w:lang w:val="cs-CZ"/>
        </w:rPr>
      </w:pPr>
      <w:r>
        <w:rPr>
          <w:rFonts w:ascii="Times New Roman" w:hAnsi="Times New Roman" w:cs="Times New Roman"/>
          <w:sz w:val="32"/>
          <w:szCs w:val="32"/>
          <w:lang w:val="cs-CZ"/>
        </w:rPr>
        <w:t xml:space="preserve">Proč </w:t>
      </w:r>
      <w:r w:rsidR="003F3D27">
        <w:rPr>
          <w:rFonts w:ascii="Times New Roman" w:hAnsi="Times New Roman" w:cs="Times New Roman"/>
          <w:sz w:val="32"/>
          <w:szCs w:val="32"/>
          <w:lang w:val="cs-CZ"/>
        </w:rPr>
        <w:t xml:space="preserve">sledovat </w:t>
      </w:r>
      <w:r>
        <w:rPr>
          <w:rFonts w:ascii="Times New Roman" w:hAnsi="Times New Roman" w:cs="Times New Roman"/>
          <w:sz w:val="32"/>
          <w:szCs w:val="32"/>
          <w:lang w:val="cs-CZ"/>
        </w:rPr>
        <w:t>citace patentů?</w:t>
      </w:r>
    </w:p>
    <w:p w14:paraId="136F4B23" w14:textId="2FCC4EB6" w:rsidR="003F14CA" w:rsidRPr="00760F6D" w:rsidRDefault="003F14CA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F04FEFD" w14:textId="1DF89281" w:rsidR="00761C4D" w:rsidRDefault="00BB23D3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Zmapovali jsme </w:t>
      </w:r>
      <w:r w:rsidR="00AF5983" w:rsidRPr="00760F6D">
        <w:rPr>
          <w:rFonts w:ascii="Times New Roman" w:hAnsi="Times New Roman" w:cs="Times New Roman"/>
          <w:sz w:val="24"/>
          <w:szCs w:val="24"/>
          <w:lang w:val="cs-CZ"/>
        </w:rPr>
        <w:t>celosvětov</w:t>
      </w:r>
      <w:r w:rsidR="00AF5983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AF5983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03644">
        <w:rPr>
          <w:rFonts w:ascii="Times New Roman" w:hAnsi="Times New Roman" w:cs="Times New Roman"/>
          <w:b/>
          <w:sz w:val="24"/>
          <w:szCs w:val="24"/>
          <w:lang w:val="cs-CZ"/>
        </w:rPr>
        <w:t xml:space="preserve">citace </w:t>
      </w:r>
      <w:r w:rsidR="001912DA"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patentů</w:t>
      </w:r>
      <w:del w:id="11" w:author="Martin Srholec" w:date="2018-10-26T09:14:00Z">
        <w:r w:rsidR="001912DA" w:rsidRPr="00760F6D" w:rsidDel="002979AD">
          <w:rPr>
            <w:rFonts w:ascii="Times New Roman" w:hAnsi="Times New Roman" w:cs="Times New Roman"/>
            <w:sz w:val="24"/>
            <w:szCs w:val="24"/>
            <w:lang w:val="cs-CZ"/>
          </w:rPr>
          <w:delText>,</w:delText>
        </w:r>
      </w:del>
      <w:r w:rsidR="001912D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ins w:id="12" w:author="Martin Srholec" w:date="2018-10-26T09:14:00Z">
        <w:r w:rsidR="002979AD">
          <w:rPr>
            <w:rFonts w:ascii="Times New Roman" w:hAnsi="Times New Roman" w:cs="Times New Roman"/>
            <w:sz w:val="24"/>
            <w:szCs w:val="24"/>
            <w:lang w:val="cs-CZ"/>
          </w:rPr>
          <w:t>v </w:t>
        </w:r>
      </w:ins>
      <w:ins w:id="13" w:author="Martin Srholec" w:date="2018-10-26T09:16:00Z">
        <w:r w:rsidR="002979AD">
          <w:rPr>
            <w:rFonts w:ascii="Times New Roman" w:hAnsi="Times New Roman" w:cs="Times New Roman"/>
            <w:sz w:val="24"/>
            <w:szCs w:val="24"/>
            <w:lang w:val="cs-CZ"/>
          </w:rPr>
          <w:t>navazujících</w:t>
        </w:r>
      </w:ins>
      <w:ins w:id="14" w:author="Martin Srholec" w:date="2018-10-26T09:14:00Z">
        <w:r w:rsidR="002979AD">
          <w:rPr>
            <w:rFonts w:ascii="Times New Roman" w:hAnsi="Times New Roman" w:cs="Times New Roman"/>
            <w:sz w:val="24"/>
            <w:szCs w:val="24"/>
            <w:lang w:val="cs-CZ"/>
          </w:rPr>
          <w:t xml:space="preserve"> patentech, </w:t>
        </w:r>
      </w:ins>
      <w:r w:rsidR="00E13B3D">
        <w:rPr>
          <w:rFonts w:ascii="Times New Roman" w:hAnsi="Times New Roman" w:cs="Times New Roman"/>
          <w:sz w:val="24"/>
          <w:szCs w:val="24"/>
          <w:lang w:val="cs-CZ"/>
        </w:rPr>
        <w:t xml:space="preserve">jejichž vlastníky jsou </w:t>
      </w:r>
      <w:r w:rsidR="001912DA" w:rsidRPr="00760F6D">
        <w:rPr>
          <w:rFonts w:ascii="Times New Roman" w:hAnsi="Times New Roman" w:cs="Times New Roman"/>
          <w:b/>
          <w:sz w:val="24"/>
          <w:szCs w:val="24"/>
          <w:lang w:val="cs-CZ"/>
        </w:rPr>
        <w:t>organizac</w:t>
      </w:r>
      <w:r w:rsidR="003A2B8D">
        <w:rPr>
          <w:rFonts w:ascii="Times New Roman" w:hAnsi="Times New Roman" w:cs="Times New Roman"/>
          <w:b/>
          <w:sz w:val="24"/>
          <w:szCs w:val="24"/>
          <w:lang w:val="cs-CZ"/>
        </w:rPr>
        <w:t>e</w:t>
      </w:r>
      <w:r w:rsidR="003A2B8D" w:rsidRPr="003A2B8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912DA" w:rsidRPr="003A2B8D">
        <w:rPr>
          <w:rFonts w:ascii="Times New Roman" w:hAnsi="Times New Roman" w:cs="Times New Roman"/>
          <w:sz w:val="24"/>
          <w:szCs w:val="24"/>
          <w:lang w:val="cs-CZ"/>
        </w:rPr>
        <w:t xml:space="preserve">se sídlem na území </w:t>
      </w:r>
      <w:r w:rsidR="00CC19C5" w:rsidRPr="003A2B8D">
        <w:rPr>
          <w:rFonts w:ascii="Times New Roman" w:hAnsi="Times New Roman" w:cs="Times New Roman"/>
          <w:sz w:val="24"/>
          <w:szCs w:val="24"/>
          <w:lang w:val="cs-CZ"/>
        </w:rPr>
        <w:t>Česka</w:t>
      </w:r>
      <w:r w:rsidR="00A03644">
        <w:rPr>
          <w:rFonts w:ascii="Times New Roman" w:hAnsi="Times New Roman" w:cs="Times New Roman"/>
          <w:sz w:val="24"/>
          <w:szCs w:val="24"/>
          <w:lang w:val="cs-CZ"/>
        </w:rPr>
        <w:t xml:space="preserve">, a jejichž žádosti </w:t>
      </w:r>
      <w:r w:rsidR="007F7827">
        <w:rPr>
          <w:rFonts w:ascii="Times New Roman" w:hAnsi="Times New Roman" w:cs="Times New Roman"/>
          <w:sz w:val="24"/>
          <w:szCs w:val="24"/>
          <w:lang w:val="cs-CZ"/>
        </w:rPr>
        <w:t>mají datum podání</w:t>
      </w:r>
      <w:r w:rsidR="00A03644" w:rsidRPr="00A0364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E0275">
        <w:rPr>
          <w:rFonts w:ascii="Times New Roman" w:hAnsi="Times New Roman" w:cs="Times New Roman"/>
          <w:sz w:val="24"/>
          <w:szCs w:val="24"/>
          <w:lang w:val="cs-CZ"/>
        </w:rPr>
        <w:t>od roku</w:t>
      </w:r>
      <w:r w:rsidR="00A03644" w:rsidRPr="00A03644">
        <w:rPr>
          <w:rFonts w:ascii="Times New Roman" w:hAnsi="Times New Roman" w:cs="Times New Roman"/>
          <w:sz w:val="24"/>
          <w:szCs w:val="24"/>
          <w:lang w:val="cs-CZ"/>
        </w:rPr>
        <w:t xml:space="preserve"> 2000</w:t>
      </w:r>
      <w:r w:rsidR="001912DA" w:rsidRPr="003A2B8D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1912DA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767E888F" w14:textId="4451BBA5" w:rsidR="00761C4D" w:rsidDel="002979AD" w:rsidRDefault="00761C4D" w:rsidP="003F14CA">
      <w:pPr>
        <w:spacing w:after="0" w:line="240" w:lineRule="auto"/>
        <w:jc w:val="both"/>
        <w:rPr>
          <w:del w:id="15" w:author="Martin Srholec" w:date="2018-10-26T09:18:00Z"/>
          <w:rFonts w:ascii="Times New Roman" w:hAnsi="Times New Roman" w:cs="Times New Roman"/>
          <w:sz w:val="24"/>
          <w:szCs w:val="24"/>
          <w:lang w:val="cs-CZ"/>
        </w:rPr>
      </w:pPr>
    </w:p>
    <w:p w14:paraId="4BF45630" w14:textId="1A69C6F8" w:rsidR="001912DA" w:rsidDel="002979AD" w:rsidRDefault="00934B95" w:rsidP="003F14CA">
      <w:pPr>
        <w:spacing w:after="0" w:line="240" w:lineRule="auto"/>
        <w:jc w:val="both"/>
        <w:rPr>
          <w:moveFrom w:id="16" w:author="Martin Srholec" w:date="2018-10-26T09:18:00Z"/>
          <w:rFonts w:ascii="Times New Roman" w:hAnsi="Times New Roman" w:cs="Times New Roman"/>
          <w:sz w:val="24"/>
          <w:szCs w:val="24"/>
          <w:lang w:val="cs-CZ"/>
        </w:rPr>
      </w:pPr>
      <w:moveFromRangeStart w:id="17" w:author="Martin Srholec" w:date="2018-10-26T09:18:00Z" w:name="move528308861"/>
      <w:moveFrom w:id="18" w:author="Martin Srholec" w:date="2018-10-26T09:18:00Z">
        <w:r w:rsidRPr="00760F6D" w:rsidDel="002979AD">
          <w:rPr>
            <w:rFonts w:ascii="Times New Roman" w:hAnsi="Times New Roman" w:cs="Times New Roman"/>
            <w:sz w:val="24"/>
            <w:szCs w:val="24"/>
            <w:lang w:val="cs-CZ"/>
          </w:rPr>
          <w:t>Spočítal</w:t>
        </w:r>
        <w:r w:rsidR="001C463D" w:rsidDel="002979AD">
          <w:rPr>
            <w:rFonts w:ascii="Times New Roman" w:hAnsi="Times New Roman" w:cs="Times New Roman"/>
            <w:sz w:val="24"/>
            <w:szCs w:val="24"/>
            <w:lang w:val="cs-CZ"/>
          </w:rPr>
          <w:t>i</w:t>
        </w:r>
        <w:r w:rsidRPr="00760F6D" w:rsidDel="002979AD">
          <w:rPr>
            <w:rFonts w:ascii="Times New Roman" w:hAnsi="Times New Roman" w:cs="Times New Roman"/>
            <w:sz w:val="24"/>
            <w:szCs w:val="24"/>
            <w:lang w:val="cs-CZ"/>
          </w:rPr>
          <w:t xml:space="preserve"> jsme to </w:t>
        </w:r>
        <w:r w:rsidR="00CC19C5" w:rsidDel="002979AD">
          <w:rPr>
            <w:rFonts w:ascii="Times New Roman" w:hAnsi="Times New Roman" w:cs="Times New Roman"/>
            <w:sz w:val="24"/>
            <w:szCs w:val="24"/>
            <w:lang w:val="cs-CZ"/>
          </w:rPr>
          <w:t>z individuálních údajů</w:t>
        </w:r>
        <w:r w:rsidRPr="00760F6D" w:rsidDel="002979AD">
          <w:rPr>
            <w:rFonts w:ascii="Times New Roman" w:hAnsi="Times New Roman" w:cs="Times New Roman"/>
            <w:sz w:val="24"/>
            <w:szCs w:val="24"/>
            <w:lang w:val="cs-CZ"/>
          </w:rPr>
          <w:t xml:space="preserve"> databáze </w:t>
        </w:r>
        <w:r w:rsidRPr="00760F6D" w:rsidDel="002979AD">
          <w:rPr>
            <w:rFonts w:ascii="Times New Roman" w:hAnsi="Times New Roman" w:cs="Times New Roman"/>
            <w:b/>
            <w:sz w:val="24"/>
            <w:szCs w:val="24"/>
            <w:lang w:val="cs-CZ"/>
          </w:rPr>
          <w:t>PATSTAT</w:t>
        </w:r>
        <w:r w:rsidR="00127D0D" w:rsidDel="002979AD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r w:rsidR="00761C4D" w:rsidRPr="00761C4D" w:rsidDel="002979AD">
          <w:rPr>
            <w:rFonts w:ascii="Times New Roman" w:hAnsi="Times New Roman" w:cs="Times New Roman"/>
            <w:sz w:val="24"/>
            <w:szCs w:val="24"/>
            <w:lang w:val="cs-CZ"/>
          </w:rPr>
          <w:t>(Spring 2016 edition)</w:t>
        </w:r>
        <w:r w:rsidR="00761C4D" w:rsidDel="002979AD">
          <w:rPr>
            <w:rFonts w:ascii="Times New Roman" w:hAnsi="Times New Roman" w:cs="Times New Roman"/>
            <w:sz w:val="24"/>
            <w:szCs w:val="24"/>
            <w:lang w:val="cs-CZ"/>
          </w:rPr>
          <w:t>.</w:t>
        </w:r>
        <w:r w:rsidR="00761C4D" w:rsidRPr="00761C4D" w:rsidDel="002979AD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r w:rsidRPr="00760F6D" w:rsidDel="002979AD">
          <w:rPr>
            <w:rFonts w:ascii="Times New Roman" w:hAnsi="Times New Roman" w:cs="Times New Roman"/>
            <w:sz w:val="24"/>
            <w:szCs w:val="24"/>
            <w:lang w:val="cs-CZ"/>
          </w:rPr>
          <w:t xml:space="preserve">Prezentované výsledky </w:t>
        </w:r>
        <w:r w:rsidR="00761C4D" w:rsidDel="002979AD">
          <w:rPr>
            <w:rFonts w:ascii="Times New Roman" w:hAnsi="Times New Roman" w:cs="Times New Roman"/>
            <w:sz w:val="24"/>
            <w:szCs w:val="24"/>
            <w:lang w:val="cs-CZ"/>
          </w:rPr>
          <w:t xml:space="preserve">jsou unikátní a </w:t>
        </w:r>
        <w:r w:rsidR="00C2300C" w:rsidDel="002979AD">
          <w:rPr>
            <w:rFonts w:ascii="Times New Roman" w:hAnsi="Times New Roman" w:cs="Times New Roman"/>
            <w:sz w:val="24"/>
            <w:szCs w:val="24"/>
            <w:lang w:val="cs-CZ"/>
          </w:rPr>
          <w:t>n</w:t>
        </w:r>
        <w:r w:rsidRPr="00760F6D" w:rsidDel="002979AD">
          <w:rPr>
            <w:rFonts w:ascii="Times New Roman" w:hAnsi="Times New Roman" w:cs="Times New Roman"/>
            <w:sz w:val="24"/>
            <w:szCs w:val="24"/>
            <w:lang w:val="cs-CZ"/>
          </w:rPr>
          <w:t>ikde jinde</w:t>
        </w:r>
        <w:r w:rsidR="00250EA6" w:rsidDel="002979AD">
          <w:rPr>
            <w:rFonts w:ascii="Times New Roman" w:hAnsi="Times New Roman" w:cs="Times New Roman"/>
            <w:sz w:val="24"/>
            <w:szCs w:val="24"/>
            <w:lang w:val="cs-CZ"/>
          </w:rPr>
          <w:t xml:space="preserve"> je nenajdete.</w:t>
        </w:r>
        <w:r w:rsidRPr="00760F6D" w:rsidDel="002979AD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moveFrom>
    </w:p>
    <w:moveFromRangeEnd w:id="17"/>
    <w:p w14:paraId="4D650E66" w14:textId="38E64B54" w:rsidR="001C463D" w:rsidRDefault="001C463D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9752AA" w14:textId="665E5036" w:rsidR="00CD42C8" w:rsidRDefault="004C39EC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Citační ohlas</w:t>
      </w:r>
      <w:r w:rsidR="00DA7AD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A7AD8" w:rsidRPr="004F51B9">
        <w:rPr>
          <w:rFonts w:ascii="Times New Roman" w:hAnsi="Times New Roman" w:cs="Times New Roman"/>
          <w:sz w:val="24"/>
          <w:szCs w:val="24"/>
          <w:lang w:val="cs-CZ"/>
        </w:rPr>
        <w:t xml:space="preserve">odráží </w:t>
      </w:r>
      <w:r w:rsidR="005D3A4D" w:rsidRPr="007F7827">
        <w:rPr>
          <w:rFonts w:ascii="Times New Roman" w:hAnsi="Times New Roman" w:cs="Times New Roman"/>
          <w:b/>
          <w:sz w:val="24"/>
          <w:szCs w:val="24"/>
          <w:lang w:val="cs-CZ"/>
        </w:rPr>
        <w:t>význam</w:t>
      </w:r>
      <w:r w:rsidR="00DA7AD8" w:rsidRPr="004F51B9">
        <w:rPr>
          <w:rFonts w:ascii="Times New Roman" w:hAnsi="Times New Roman" w:cs="Times New Roman"/>
          <w:b/>
          <w:sz w:val="24"/>
          <w:szCs w:val="24"/>
          <w:lang w:val="cs-CZ"/>
        </w:rPr>
        <w:t xml:space="preserve"> patentu</w:t>
      </w:r>
      <w:r w:rsidR="00DA7AD8" w:rsidRPr="004F51B9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DA7AD8">
        <w:rPr>
          <w:rFonts w:ascii="Times New Roman" w:hAnsi="Times New Roman" w:cs="Times New Roman"/>
          <w:sz w:val="24"/>
          <w:szCs w:val="24"/>
          <w:lang w:val="cs-CZ"/>
        </w:rPr>
        <w:t xml:space="preserve"> Patent, na který nic dalšího nenavazuje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nenechal </w:t>
      </w:r>
      <w:r w:rsidR="008B36E6">
        <w:rPr>
          <w:rFonts w:ascii="Times New Roman" w:hAnsi="Times New Roman" w:cs="Times New Roman"/>
          <w:sz w:val="24"/>
          <w:szCs w:val="24"/>
          <w:lang w:val="cs-CZ"/>
        </w:rPr>
        <w:t xml:space="preserve">ve vývoji technologií </w:t>
      </w:r>
      <w:r w:rsidR="00BD0201">
        <w:rPr>
          <w:rFonts w:ascii="Times New Roman" w:hAnsi="Times New Roman" w:cs="Times New Roman"/>
          <w:sz w:val="24"/>
          <w:szCs w:val="24"/>
          <w:lang w:val="cs-CZ"/>
        </w:rPr>
        <w:t>žádnou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stopu. Naopak patent s mnoha </w:t>
      </w:r>
      <w:r w:rsidR="00CD42C8">
        <w:rPr>
          <w:rFonts w:ascii="Times New Roman" w:hAnsi="Times New Roman" w:cs="Times New Roman"/>
          <w:sz w:val="24"/>
          <w:szCs w:val="24"/>
          <w:lang w:val="cs-CZ"/>
        </w:rPr>
        <w:t xml:space="preserve">následnými </w:t>
      </w:r>
      <w:r>
        <w:rPr>
          <w:rFonts w:ascii="Times New Roman" w:hAnsi="Times New Roman" w:cs="Times New Roman"/>
          <w:sz w:val="24"/>
          <w:szCs w:val="24"/>
          <w:lang w:val="cs-CZ"/>
        </w:rPr>
        <w:t>citacemi</w:t>
      </w:r>
      <w:r w:rsidR="00CD42C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del w:id="19" w:author="Martin Srholec" w:date="2018-10-26T09:25:00Z">
        <w:r w:rsidR="00097F1F" w:rsidDel="003D22C5">
          <w:rPr>
            <w:rFonts w:ascii="Times New Roman" w:hAnsi="Times New Roman" w:cs="Times New Roman"/>
            <w:sz w:val="24"/>
            <w:szCs w:val="24"/>
            <w:lang w:val="cs-CZ"/>
          </w:rPr>
          <w:delText>může mít</w:delText>
        </w:r>
        <w:r w:rsidR="00127D0D" w:rsidDel="003D22C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velkou hodnotu</w:delText>
        </w:r>
      </w:del>
      <w:ins w:id="20" w:author="Martin Srholec" w:date="2018-10-26T09:25:00Z">
        <w:r w:rsidR="003D22C5">
          <w:rPr>
            <w:rFonts w:ascii="Times New Roman" w:hAnsi="Times New Roman" w:cs="Times New Roman"/>
            <w:sz w:val="24"/>
            <w:szCs w:val="24"/>
            <w:lang w:val="cs-CZ"/>
          </w:rPr>
          <w:t xml:space="preserve">měl </w:t>
        </w:r>
      </w:ins>
      <w:ins w:id="21" w:author="Martin Srholec" w:date="2018-10-26T09:26:00Z">
        <w:r w:rsidR="003D22C5">
          <w:rPr>
            <w:rFonts w:ascii="Times New Roman" w:hAnsi="Times New Roman" w:cs="Times New Roman"/>
            <w:sz w:val="24"/>
            <w:szCs w:val="24"/>
            <w:lang w:val="cs-CZ"/>
          </w:rPr>
          <w:t>velký dopad</w:t>
        </w:r>
      </w:ins>
      <w:r w:rsidR="00CD42C8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8B36E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21ACE8E7" w14:textId="77777777" w:rsidR="00CD42C8" w:rsidRDefault="00CD42C8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3C3F684" w14:textId="5D972323" w:rsidR="0085073D" w:rsidRDefault="0085073D" w:rsidP="008507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Není to </w:t>
      </w:r>
      <w:r w:rsidR="0029422B">
        <w:rPr>
          <w:rFonts w:ascii="Times New Roman" w:hAnsi="Times New Roman" w:cs="Times New Roman"/>
          <w:sz w:val="24"/>
          <w:szCs w:val="24"/>
          <w:lang w:val="cs-CZ"/>
        </w:rPr>
        <w:t xml:space="preserve">nic </w:t>
      </w:r>
      <w:r>
        <w:rPr>
          <w:rFonts w:ascii="Times New Roman" w:hAnsi="Times New Roman" w:cs="Times New Roman"/>
          <w:sz w:val="24"/>
          <w:szCs w:val="24"/>
          <w:lang w:val="cs-CZ"/>
        </w:rPr>
        <w:t>světoborn</w:t>
      </w:r>
      <w:r w:rsidR="006E60D2">
        <w:rPr>
          <w:rFonts w:ascii="Times New Roman" w:hAnsi="Times New Roman" w:cs="Times New Roman"/>
          <w:sz w:val="24"/>
          <w:szCs w:val="24"/>
          <w:lang w:val="cs-CZ"/>
        </w:rPr>
        <w:t>ého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 xml:space="preserve">Citace patentů se běžně používají </w:t>
      </w:r>
      <w:r w:rsidR="00926ED7">
        <w:rPr>
          <w:rFonts w:ascii="Times New Roman" w:hAnsi="Times New Roman" w:cs="Times New Roman"/>
          <w:sz w:val="24"/>
          <w:szCs w:val="24"/>
          <w:lang w:val="cs-CZ"/>
        </w:rPr>
        <w:t xml:space="preserve">třeba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BA79F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>ekonomické literatuře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Pr="003272CA">
        <w:rPr>
          <w:rFonts w:ascii="Times New Roman" w:hAnsi="Times New Roman" w:cs="Times New Roman"/>
          <w:sz w:val="24"/>
          <w:szCs w:val="24"/>
          <w:lang w:val="cs-CZ"/>
        </w:rPr>
        <w:t xml:space="preserve">Je to </w:t>
      </w:r>
      <w:r w:rsidRPr="003272CA">
        <w:rPr>
          <w:rFonts w:ascii="Times New Roman" w:hAnsi="Times New Roman" w:cs="Times New Roman"/>
          <w:b/>
          <w:sz w:val="24"/>
          <w:szCs w:val="24"/>
          <w:lang w:val="cs-CZ"/>
        </w:rPr>
        <w:t>standardní</w:t>
      </w:r>
      <w:r w:rsidRPr="00054B75">
        <w:rPr>
          <w:rFonts w:ascii="Times New Roman" w:hAnsi="Times New Roman" w:cs="Times New Roman"/>
          <w:b/>
          <w:sz w:val="24"/>
          <w:szCs w:val="24"/>
          <w:lang w:val="cs-CZ"/>
        </w:rPr>
        <w:t xml:space="preserve"> ukazatel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prověřený léty </w:t>
      </w:r>
      <w:r w:rsidR="00002309">
        <w:rPr>
          <w:rFonts w:ascii="Times New Roman" w:hAnsi="Times New Roman" w:cs="Times New Roman"/>
          <w:sz w:val="24"/>
          <w:szCs w:val="24"/>
          <w:lang w:val="cs-CZ"/>
        </w:rPr>
        <w:t>praxe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092EAF">
        <w:rPr>
          <w:rFonts w:ascii="Times New Roman" w:hAnsi="Times New Roman" w:cs="Times New Roman"/>
          <w:sz w:val="24"/>
          <w:szCs w:val="24"/>
          <w:lang w:val="cs-CZ"/>
        </w:rPr>
        <w:t xml:space="preserve"> Nicméně v oblasti</w:t>
      </w:r>
      <w:r w:rsidR="00BA79F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6737E">
        <w:rPr>
          <w:rFonts w:ascii="Times New Roman" w:hAnsi="Times New Roman" w:cs="Times New Roman"/>
          <w:sz w:val="24"/>
          <w:szCs w:val="24"/>
          <w:lang w:val="cs-CZ"/>
        </w:rPr>
        <w:t xml:space="preserve">hodnocení </w:t>
      </w:r>
      <w:r w:rsidR="006E60D2">
        <w:rPr>
          <w:rFonts w:ascii="Times New Roman" w:hAnsi="Times New Roman" w:cs="Times New Roman"/>
          <w:sz w:val="24"/>
          <w:szCs w:val="24"/>
          <w:lang w:val="cs-CZ"/>
        </w:rPr>
        <w:t xml:space="preserve">výzkumu v českém kontextu </w:t>
      </w:r>
      <w:r w:rsidR="00092EAF">
        <w:rPr>
          <w:rFonts w:ascii="Times New Roman" w:hAnsi="Times New Roman" w:cs="Times New Roman"/>
          <w:sz w:val="24"/>
          <w:szCs w:val="24"/>
          <w:lang w:val="cs-CZ"/>
        </w:rPr>
        <w:t>je to novinka</w:t>
      </w:r>
      <w:r w:rsidR="006E60D2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1E16E51C" w14:textId="0DF2545D" w:rsidR="00A73824" w:rsidRDefault="00A73824" w:rsidP="003F1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97730BC" w14:textId="0AE907AF" w:rsidR="009A0AC6" w:rsidRPr="009A0AC6" w:rsidRDefault="00926ED7" w:rsidP="003F14C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Jen některé</w:t>
      </w:r>
      <w:r w:rsidR="00BB425E" w:rsidRPr="003811F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BB425E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výsledky</w:t>
      </w:r>
      <w:r w:rsidR="00BB425E" w:rsidRPr="007F782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aplikovaného výzkumu</w:t>
      </w:r>
      <w:r w:rsidR="00BB425E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jsou patentované. </w:t>
      </w:r>
      <w:ins w:id="22" w:author="Munich Daniel" w:date="2018-10-23T12:19:00Z">
        <w:r w:rsidR="00DC14A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Na základě </w:t>
        </w:r>
      </w:ins>
      <w:del w:id="23" w:author="Munich Daniel" w:date="2018-10-23T12:19:00Z">
        <w:r w:rsidR="00BB425E" w:rsidRPr="00E8151D" w:rsidDel="00DC14A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Z</w:delText>
        </w:r>
        <w:r w:rsidR="00F07F20" w:rsidRPr="00E8151D" w:rsidDel="00DC14A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 </w:delText>
        </w:r>
      </w:del>
      <w:r w:rsidR="00F07F20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cit</w:t>
      </w:r>
      <w:del w:id="24" w:author="Munich Daniel" w:date="2018-10-23T12:19:00Z">
        <w:r w:rsidR="00F07F20" w:rsidRPr="00E8151D" w:rsidDel="00DC14A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ací</w:delText>
        </w:r>
      </w:del>
      <w:ins w:id="25" w:author="Munich Daniel" w:date="2018-10-23T12:19:00Z">
        <w:r w:rsidR="00DC14A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ovanosti</w:t>
        </w:r>
      </w:ins>
      <w:r w:rsidR="00F07F20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patentů</w:t>
      </w:r>
      <w:r w:rsidR="00BB425E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je </w:t>
      </w:r>
      <w:del w:id="26" w:author="Martin Srholec" w:date="2018-10-26T09:31:00Z">
        <w:r w:rsidR="000A5697" w:rsidRPr="00E8151D" w:rsidDel="0077347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tudíž </w:delText>
        </w:r>
      </w:del>
      <w:r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možné</w:t>
      </w:r>
      <w:r w:rsidR="00BB425E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9A0AC6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dělat závěry pouze </w:t>
      </w:r>
      <w:r w:rsidR="000A5697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konkrétně </w:t>
      </w:r>
      <w:r w:rsidR="009A0AC6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 patentovaném</w:t>
      </w:r>
      <w:r w:rsidR="000A5697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nikoliv </w:t>
      </w:r>
      <w:del w:id="27" w:author="Munich Daniel" w:date="2018-10-23T12:19:00Z">
        <w:r w:rsidR="000A5697" w:rsidRPr="00E8151D" w:rsidDel="00DC14A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obecně </w:delText>
        </w:r>
      </w:del>
      <w:r w:rsidR="000A5697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aplikovaném</w:t>
      </w:r>
      <w:del w:id="28" w:author="Munich Daniel" w:date="2018-10-23T12:19:00Z">
        <w:r w:rsidR="000A5697" w:rsidRPr="00E8151D" w:rsidDel="00DC14A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,</w:delText>
        </w:r>
      </w:del>
      <w:r w:rsidR="009A0AC6" w:rsidRPr="00E8151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výzkumu</w:t>
      </w:r>
      <w:ins w:id="29" w:author="Munich Daniel" w:date="2018-10-23T12:19:00Z">
        <w:r w:rsidR="00DC14A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jako celku</w:t>
        </w:r>
      </w:ins>
      <w:r w:rsidR="009A0AC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7B440102" w14:textId="77777777" w:rsidR="009A0AC6" w:rsidRDefault="009A0AC6" w:rsidP="003F14C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33FEB997" w14:textId="56F8F63A" w:rsidR="000B3B98" w:rsidRDefault="000A5697" w:rsidP="003479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Řada organizací provádí </w:t>
      </w:r>
      <w:r w:rsidR="00A70FC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užitečný 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výzkum,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který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 patentových statistikách vidět</w:t>
      </w:r>
      <w:r w:rsidRPr="000A569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není.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294DE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Proto</w:t>
      </w:r>
      <w:r w:rsidR="002F46F9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je </w:t>
      </w:r>
      <w:r w:rsidR="00A70FC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třeba se vyhnout</w:t>
      </w:r>
      <w:r w:rsidR="006B0CE7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B0CE7" w:rsidRPr="007F782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unáhlený</w:t>
      </w:r>
      <w:r w:rsidR="00A70FC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m</w:t>
      </w:r>
      <w:r w:rsidR="006B0CE7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47912" w:rsidRPr="007F782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závěr</w:t>
      </w:r>
      <w:r w:rsidR="006B0CE7" w:rsidRPr="007F782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ů</w:t>
      </w:r>
      <w:r w:rsidR="00A70FC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m</w:t>
      </w:r>
      <w:r w:rsidR="00347912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B0CE7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</w:t>
      </w:r>
      <w:r w:rsidR="00347912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ED2D4C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těch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které</w:t>
      </w:r>
      <w:r w:rsidR="009A0AC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ins w:id="30" w:author="Munich Daniel" w:date="2018-10-23T12:20:00Z">
        <w:r w:rsidR="00DC14A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vykazují </w:t>
        </w:r>
      </w:ins>
      <w:del w:id="31" w:author="Munich Daniel" w:date="2018-10-23T12:20:00Z">
        <w:r w:rsidR="00A70FC0" w:rsidDel="00DC14A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mají </w:delText>
        </w:r>
      </w:del>
      <w:r w:rsidR="00A70FC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malý počet</w:t>
      </w:r>
      <w:r w:rsidR="00A70FC0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ins w:id="32" w:author="Martin Srholec" w:date="2018-10-26T09:32:00Z">
        <w:r w:rsidR="0077347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patentových </w:t>
        </w:r>
      </w:ins>
      <w:r w:rsidR="00A70FC0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citac</w:t>
      </w:r>
      <w:r w:rsidR="00A70FC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í</w:t>
      </w:r>
      <w:r w:rsidR="00294DE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protože to může mít různ</w:t>
      </w:r>
      <w:r w:rsidR="006744A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é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B0CE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příčin</w:t>
      </w:r>
      <w:r w:rsidR="006744A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y</w:t>
      </w:r>
      <w:r w:rsidR="0034791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0B3B9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</w:p>
    <w:p w14:paraId="2DBE4FEF" w14:textId="77777777" w:rsidR="00BD0201" w:rsidRDefault="00BD0201" w:rsidP="003479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702C80C" w14:textId="19586DCF" w:rsidR="002979AD" w:rsidRDefault="002979AD" w:rsidP="002979AD">
      <w:pPr>
        <w:spacing w:after="0" w:line="240" w:lineRule="auto"/>
        <w:jc w:val="both"/>
        <w:rPr>
          <w:moveTo w:id="33" w:author="Martin Srholec" w:date="2018-10-26T09:18:00Z"/>
          <w:rFonts w:ascii="Times New Roman" w:hAnsi="Times New Roman" w:cs="Times New Roman"/>
          <w:sz w:val="24"/>
          <w:szCs w:val="24"/>
          <w:lang w:val="cs-CZ"/>
        </w:rPr>
      </w:pPr>
      <w:ins w:id="34" w:author="Martin Srholec" w:date="2018-10-26T09:19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Citovanost patentů jsme </w:t>
        </w:r>
      </w:ins>
      <w:moveToRangeStart w:id="35" w:author="Martin Srholec" w:date="2018-10-26T09:18:00Z" w:name="move528308861"/>
      <w:moveTo w:id="36" w:author="Martin Srholec" w:date="2018-10-26T09:18:00Z">
        <w:del w:id="37" w:author="Martin Srholec" w:date="2018-10-26T09:19:00Z">
          <w:r w:rsidRPr="00760F6D" w:rsidDel="002979AD">
            <w:rPr>
              <w:rFonts w:ascii="Times New Roman" w:hAnsi="Times New Roman" w:cs="Times New Roman"/>
              <w:sz w:val="24"/>
              <w:szCs w:val="24"/>
              <w:lang w:val="cs-CZ"/>
            </w:rPr>
            <w:delText>S</w:delText>
          </w:r>
        </w:del>
      </w:moveTo>
      <w:ins w:id="38" w:author="Martin Srholec" w:date="2018-10-26T09:19:00Z">
        <w:r>
          <w:rPr>
            <w:rFonts w:ascii="Times New Roman" w:hAnsi="Times New Roman" w:cs="Times New Roman"/>
            <w:sz w:val="24"/>
            <w:szCs w:val="24"/>
            <w:lang w:val="cs-CZ"/>
          </w:rPr>
          <w:t>s</w:t>
        </w:r>
      </w:ins>
      <w:moveTo w:id="39" w:author="Martin Srholec" w:date="2018-10-26T09:18:00Z">
        <w:r w:rsidRPr="00760F6D">
          <w:rPr>
            <w:rFonts w:ascii="Times New Roman" w:hAnsi="Times New Roman" w:cs="Times New Roman"/>
            <w:sz w:val="24"/>
            <w:szCs w:val="24"/>
            <w:lang w:val="cs-CZ"/>
          </w:rPr>
          <w:t>počítal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>i</w:t>
        </w:r>
        <w:r w:rsidRPr="00760F6D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del w:id="40" w:author="Martin Srholec" w:date="2018-10-26T09:19:00Z">
          <w:r w:rsidRPr="00760F6D" w:rsidDel="002979AD">
            <w:rPr>
              <w:rFonts w:ascii="Times New Roman" w:hAnsi="Times New Roman" w:cs="Times New Roman"/>
              <w:sz w:val="24"/>
              <w:szCs w:val="24"/>
              <w:lang w:val="cs-CZ"/>
            </w:rPr>
            <w:delText xml:space="preserve">jsme to </w:delText>
          </w:r>
        </w:del>
        <w:r>
          <w:rPr>
            <w:rFonts w:ascii="Times New Roman" w:hAnsi="Times New Roman" w:cs="Times New Roman"/>
            <w:sz w:val="24"/>
            <w:szCs w:val="24"/>
            <w:lang w:val="cs-CZ"/>
          </w:rPr>
          <w:t>z individuálních údajů</w:t>
        </w:r>
        <w:r w:rsidRPr="00760F6D">
          <w:rPr>
            <w:rFonts w:ascii="Times New Roman" w:hAnsi="Times New Roman" w:cs="Times New Roman"/>
            <w:sz w:val="24"/>
            <w:szCs w:val="24"/>
            <w:lang w:val="cs-CZ"/>
          </w:rPr>
          <w:t xml:space="preserve"> databáze </w:t>
        </w:r>
        <w:r w:rsidRPr="00760F6D">
          <w:rPr>
            <w:rFonts w:ascii="Times New Roman" w:hAnsi="Times New Roman" w:cs="Times New Roman"/>
            <w:b/>
            <w:sz w:val="24"/>
            <w:szCs w:val="24"/>
            <w:lang w:val="cs-CZ"/>
          </w:rPr>
          <w:t>PATSTAT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r w:rsidRPr="00761C4D">
          <w:rPr>
            <w:rFonts w:ascii="Times New Roman" w:hAnsi="Times New Roman" w:cs="Times New Roman"/>
            <w:sz w:val="24"/>
            <w:szCs w:val="24"/>
            <w:lang w:val="cs-CZ"/>
          </w:rPr>
          <w:t>(</w:t>
        </w:r>
        <w:proofErr w:type="spellStart"/>
        <w:r w:rsidRPr="00761C4D">
          <w:rPr>
            <w:rFonts w:ascii="Times New Roman" w:hAnsi="Times New Roman" w:cs="Times New Roman"/>
            <w:sz w:val="24"/>
            <w:szCs w:val="24"/>
            <w:lang w:val="cs-CZ"/>
          </w:rPr>
          <w:t>Spring</w:t>
        </w:r>
        <w:proofErr w:type="spellEnd"/>
        <w:r w:rsidRPr="00761C4D">
          <w:rPr>
            <w:rFonts w:ascii="Times New Roman" w:hAnsi="Times New Roman" w:cs="Times New Roman"/>
            <w:sz w:val="24"/>
            <w:szCs w:val="24"/>
            <w:lang w:val="cs-CZ"/>
          </w:rPr>
          <w:t xml:space="preserve"> 2016 </w:t>
        </w:r>
        <w:proofErr w:type="spellStart"/>
        <w:r w:rsidRPr="00761C4D">
          <w:rPr>
            <w:rFonts w:ascii="Times New Roman" w:hAnsi="Times New Roman" w:cs="Times New Roman"/>
            <w:sz w:val="24"/>
            <w:szCs w:val="24"/>
            <w:lang w:val="cs-CZ"/>
          </w:rPr>
          <w:t>edition</w:t>
        </w:r>
        <w:proofErr w:type="spellEnd"/>
        <w:r w:rsidRPr="00761C4D">
          <w:rPr>
            <w:rFonts w:ascii="Times New Roman" w:hAnsi="Times New Roman" w:cs="Times New Roman"/>
            <w:sz w:val="24"/>
            <w:szCs w:val="24"/>
            <w:lang w:val="cs-CZ"/>
          </w:rPr>
          <w:t>)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>.</w:t>
        </w:r>
        <w:r w:rsidRPr="00761C4D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r w:rsidRPr="00760F6D">
          <w:rPr>
            <w:rFonts w:ascii="Times New Roman" w:hAnsi="Times New Roman" w:cs="Times New Roman"/>
            <w:sz w:val="24"/>
            <w:szCs w:val="24"/>
            <w:lang w:val="cs-CZ"/>
          </w:rPr>
          <w:t xml:space="preserve">Prezentované výsledky 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>jsou unikátní a n</w:t>
        </w:r>
        <w:r w:rsidRPr="00760F6D">
          <w:rPr>
            <w:rFonts w:ascii="Times New Roman" w:hAnsi="Times New Roman" w:cs="Times New Roman"/>
            <w:sz w:val="24"/>
            <w:szCs w:val="24"/>
            <w:lang w:val="cs-CZ"/>
          </w:rPr>
          <w:t>ikde jinde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je nenajdete.</w:t>
        </w:r>
        <w:r w:rsidRPr="00760F6D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moveTo>
    </w:p>
    <w:moveToRangeEnd w:id="35"/>
    <w:p w14:paraId="0AFF29BA" w14:textId="77777777" w:rsidR="002979AD" w:rsidRDefault="002979AD" w:rsidP="00BD0201">
      <w:pPr>
        <w:spacing w:after="0" w:line="240" w:lineRule="auto"/>
        <w:jc w:val="both"/>
        <w:rPr>
          <w:ins w:id="41" w:author="Martin Srholec" w:date="2018-10-26T09:18:00Z"/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3ABFCED" w14:textId="17DD04A0" w:rsidR="00BD0201" w:rsidRPr="00760F6D" w:rsidRDefault="00BD0201" w:rsidP="00BD02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del w:id="42" w:author="Martin Srholec" w:date="2018-10-26T09:20:00Z">
        <w:r w:rsidRPr="00760F6D" w:rsidDel="002979A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Prezentované výsledky</w:delText>
        </w:r>
      </w:del>
      <w:ins w:id="43" w:author="Martin Srholec" w:date="2018-10-26T09:20:00Z">
        <w:r w:rsidR="002979A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Závěry této studie</w:t>
        </w:r>
      </w:ins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by měly zajímat nejen manažery v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ýzkumu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potenciální 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partnery</w:t>
      </w:r>
      <w:r w:rsidR="0078731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anebo 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investory</w:t>
      </w:r>
      <w:r w:rsidR="002A4B8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ale i 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tvůrce inovačních politik. </w:t>
      </w:r>
      <w:r w:rsidRPr="004D0601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Hodnocení výzkum</w:t>
      </w:r>
      <w:r w:rsidR="002323FA" w:rsidRPr="004D0601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u</w:t>
      </w:r>
      <w:r w:rsidR="002323FA"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</w:t>
      </w:r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C87D3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 </w:t>
      </w:r>
      <w:r w:rsidR="00402B3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který </w:t>
      </w:r>
      <w:del w:id="44" w:author="Martin Srholec" w:date="2018-10-26T09:33:00Z">
        <w:r w:rsidR="00653F34" w:rsidDel="0077347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nepasuje </w:delText>
        </w:r>
      </w:del>
      <w:ins w:id="45" w:author="Martin Srholec" w:date="2018-10-26T09:33:00Z">
        <w:r w:rsidR="0077347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nepasuj</w:t>
        </w:r>
        <w:r w:rsidR="0077347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í </w:t>
        </w:r>
      </w:ins>
      <w:proofErr w:type="spellStart"/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bibliometri</w:t>
      </w:r>
      <w:del w:id="46" w:author="Munich Daniel" w:date="2018-10-23T12:20:00Z">
        <w:r w:rsidR="00653F34" w:rsidDel="00DC14A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e</w:delText>
        </w:r>
      </w:del>
      <w:ins w:id="47" w:author="Munich Daniel" w:date="2018-10-23T12:20:00Z">
        <w:r w:rsidR="00DC14A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cké</w:t>
        </w:r>
        <w:proofErr w:type="spellEnd"/>
        <w:r w:rsidR="00DC14A7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</w:t>
        </w:r>
        <w:del w:id="48" w:author="Martin Srholec" w:date="2018-10-26T09:33:00Z">
          <w:r w:rsidR="00DC14A7" w:rsidDel="00773471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cs-CZ"/>
            </w:rPr>
            <w:delText>ukazatele</w:delText>
          </w:r>
        </w:del>
      </w:ins>
      <w:ins w:id="49" w:author="Martin Srholec" w:date="2018-10-26T09:33:00Z">
        <w:r w:rsidR="0077347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analýzy</w:t>
        </w:r>
      </w:ins>
      <w:r w:rsidR="002323F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BB5D3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se 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totiž </w:t>
      </w:r>
      <w:r w:rsidR="00BB5D3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ukazuje jako 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tvrdý oříšek. </w:t>
      </w:r>
    </w:p>
    <w:p w14:paraId="4812CA77" w14:textId="77777777" w:rsidR="00BD0201" w:rsidRPr="00760F6D" w:rsidRDefault="00BD0201" w:rsidP="00BD02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3EE242E" w14:textId="5E8C5EA0" w:rsidR="00BD0201" w:rsidRPr="00760F6D" w:rsidRDefault="00BD0201" w:rsidP="00BD02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Navazujeme na </w:t>
      </w:r>
      <w:proofErr w:type="gramStart"/>
      <w:r w:rsidRPr="00760F6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předchozí IDEA</w:t>
      </w:r>
      <w:proofErr w:type="gramEnd"/>
      <w:r w:rsidRPr="00760F6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studie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na </w:t>
      </w:r>
      <w:r w:rsidR="00D36A0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příbuzná 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témata.</w:t>
      </w:r>
    </w:p>
    <w:p w14:paraId="6A0384A8" w14:textId="77777777" w:rsidR="00BD0201" w:rsidRDefault="00BD0201" w:rsidP="0034791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7EFA07F4" w14:textId="77777777" w:rsidR="003F14CA" w:rsidRPr="00760F6D" w:rsidRDefault="003F14CA" w:rsidP="003F14CA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5C590DFB" w14:textId="01A40291" w:rsidR="00FC1FC3" w:rsidRPr="00760F6D" w:rsidRDefault="00FC1FC3" w:rsidP="00FC1F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>Slide</w:t>
      </w:r>
      <w:proofErr w:type="spellEnd"/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3 (Interaktivní aplikace)</w:t>
      </w:r>
    </w:p>
    <w:p w14:paraId="5910073D" w14:textId="4C382BD0" w:rsidR="003452A0" w:rsidRDefault="003452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A174FDD" w14:textId="1C740D59" w:rsidR="009952F4" w:rsidRPr="009952F4" w:rsidRDefault="009952F4" w:rsidP="009952F4">
      <w:pPr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952F4">
        <w:rPr>
          <w:rFonts w:ascii="Times New Roman" w:hAnsi="Times New Roman" w:cs="Times New Roman"/>
          <w:i/>
          <w:sz w:val="24"/>
          <w:szCs w:val="24"/>
          <w:lang w:val="cs-CZ"/>
        </w:rPr>
        <w:t xml:space="preserve">Nahoře budou na liště na kliknutí pro přesun ve </w:t>
      </w:r>
      <w:proofErr w:type="spellStart"/>
      <w:r w:rsidRPr="009952F4">
        <w:rPr>
          <w:rFonts w:ascii="Times New Roman" w:hAnsi="Times New Roman" w:cs="Times New Roman"/>
          <w:i/>
          <w:sz w:val="24"/>
          <w:szCs w:val="24"/>
          <w:lang w:val="cs-CZ"/>
        </w:rPr>
        <w:t>webovce</w:t>
      </w:r>
      <w:proofErr w:type="spellEnd"/>
      <w:r w:rsidRPr="009952F4">
        <w:rPr>
          <w:rFonts w:ascii="Times New Roman" w:hAnsi="Times New Roman" w:cs="Times New Roman"/>
          <w:i/>
          <w:sz w:val="24"/>
          <w:szCs w:val="24"/>
          <w:lang w:val="cs-CZ"/>
        </w:rPr>
        <w:t>: Kontext – Interaktivní aplikace – Výzkumné organizace – Podniky – Závěrem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>.</w:t>
      </w:r>
    </w:p>
    <w:p w14:paraId="56F282B4" w14:textId="653ACC3E" w:rsidR="003F14CA" w:rsidRPr="00760F6D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Úplně nahoře bude vycentrovaný nadpis:</w:t>
      </w:r>
      <w:r w:rsidRPr="00DE41DE">
        <w:rPr>
          <w:rFonts w:ascii="Times New Roman" w:hAnsi="Times New Roman" w:cs="Times New Roman"/>
          <w:sz w:val="24"/>
          <w:szCs w:val="24"/>
          <w:lang w:val="cs-CZ"/>
        </w:rPr>
        <w:t xml:space="preserve"> “Počet citací patentů”</w:t>
      </w:r>
    </w:p>
    <w:p w14:paraId="2359656A" w14:textId="77777777" w:rsidR="00684ED9" w:rsidRPr="00760F6D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D4BC287" w14:textId="7728277F" w:rsidR="00130469" w:rsidRPr="00DE41DE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proofErr w:type="spellStart"/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Podtím</w:t>
      </w:r>
      <w:proofErr w:type="spellEnd"/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</w:t>
      </w:r>
      <w:r w:rsidR="00130469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ahoře bude 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vycentrovaná </w:t>
      </w:r>
      <w:r w:rsidR="00130469" w:rsidRPr="00DE41DE">
        <w:rPr>
          <w:rFonts w:ascii="Times New Roman" w:hAnsi="Times New Roman" w:cs="Times New Roman"/>
          <w:i/>
          <w:sz w:val="24"/>
          <w:szCs w:val="24"/>
          <w:lang w:val="cs-CZ"/>
        </w:rPr>
        <w:t>lišta pro vyhledávání jednotlivých organizací</w:t>
      </w:r>
      <w:r w:rsidR="00590EB3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podle ICO a podle n</w:t>
      </w:r>
      <w:r w:rsidR="00DE41DE" w:rsidRPr="00DE41DE">
        <w:rPr>
          <w:rFonts w:ascii="Times New Roman" w:hAnsi="Times New Roman" w:cs="Times New Roman"/>
          <w:i/>
          <w:sz w:val="24"/>
          <w:szCs w:val="24"/>
          <w:lang w:val="cs-CZ"/>
        </w:rPr>
        <w:t>á</w:t>
      </w:r>
      <w:r w:rsidR="00590EB3" w:rsidRPr="00DE41DE">
        <w:rPr>
          <w:rFonts w:ascii="Times New Roman" w:hAnsi="Times New Roman" w:cs="Times New Roman"/>
          <w:i/>
          <w:sz w:val="24"/>
          <w:szCs w:val="24"/>
          <w:lang w:val="cs-CZ"/>
        </w:rPr>
        <w:t>zvu</w:t>
      </w:r>
      <w:r w:rsidR="00130469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a tlačítko obnovit.</w:t>
      </w:r>
    </w:p>
    <w:p w14:paraId="04B6580D" w14:textId="3F15ACAF" w:rsidR="00130469" w:rsidRPr="00760F6D" w:rsidRDefault="0013046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F365406" w14:textId="3974CA78" w:rsidR="00830252" w:rsidRPr="00DE41DE" w:rsidRDefault="00684ED9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Většinu obrazovky </w:t>
      </w:r>
      <w:proofErr w:type="spellStart"/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podtím</w:t>
      </w:r>
      <w:proofErr w:type="spellEnd"/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zabeze</w:t>
      </w:r>
      <w:proofErr w:type="spellEnd"/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="00830252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interaktivní </w:t>
      </w:r>
      <w:proofErr w:type="spellStart"/>
      <w:r w:rsidR="00830252" w:rsidRPr="00DE41DE">
        <w:rPr>
          <w:rFonts w:ascii="Times New Roman" w:hAnsi="Times New Roman" w:cs="Times New Roman"/>
          <w:i/>
          <w:sz w:val="24"/>
          <w:szCs w:val="24"/>
          <w:lang w:val="cs-CZ"/>
        </w:rPr>
        <w:t>treemap</w:t>
      </w:r>
      <w:proofErr w:type="spellEnd"/>
      <w:r w:rsidR="00830252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chart patentových citací.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Napravo od něj bude </w:t>
      </w:r>
      <w:proofErr w:type="spellStart"/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strip</w:t>
      </w:r>
      <w:proofErr w:type="spellEnd"/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“Zobrazit/skrýt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”</w:t>
      </w:r>
      <w:r w:rsidR="00393A40" w:rsidRPr="00DE41DE">
        <w:rPr>
          <w:rFonts w:ascii="Times New Roman" w:hAnsi="Times New Roman" w:cs="Times New Roman"/>
          <w:i/>
          <w:sz w:val="24"/>
          <w:szCs w:val="24"/>
          <w:lang w:val="cs-CZ"/>
        </w:rPr>
        <w:t>, který bude umožňovat přepínat</w:t>
      </w: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="00830252" w:rsidRPr="00DE41DE">
        <w:rPr>
          <w:rFonts w:ascii="Times New Roman" w:hAnsi="Times New Roman" w:cs="Times New Roman"/>
          <w:i/>
          <w:sz w:val="24"/>
          <w:szCs w:val="24"/>
          <w:lang w:val="cs-CZ"/>
        </w:rPr>
        <w:t>mezi</w:t>
      </w:r>
      <w:r w:rsidR="00393A40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="00393A40" w:rsidRPr="00DE41DE">
        <w:rPr>
          <w:rFonts w:ascii="Times New Roman" w:hAnsi="Times New Roman" w:cs="Times New Roman"/>
          <w:i/>
          <w:sz w:val="24"/>
          <w:szCs w:val="24"/>
          <w:lang w:val="cs-CZ"/>
        </w:rPr>
        <w:t>zobrazním</w:t>
      </w:r>
      <w:proofErr w:type="spellEnd"/>
      <w:r w:rsidR="00830252" w:rsidRPr="00DE41DE">
        <w:rPr>
          <w:rFonts w:ascii="Times New Roman" w:hAnsi="Times New Roman" w:cs="Times New Roman"/>
          <w:i/>
          <w:sz w:val="24"/>
          <w:szCs w:val="24"/>
          <w:lang w:val="cs-CZ"/>
        </w:rPr>
        <w:t>:</w:t>
      </w:r>
    </w:p>
    <w:p w14:paraId="1C9B988A" w14:textId="6840F1CD" w:rsidR="00130469" w:rsidRPr="00760F6D" w:rsidRDefault="006C4D9F" w:rsidP="008302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Sektory</w:t>
      </w:r>
      <w:r w:rsidR="00D67070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: </w:t>
      </w:r>
      <w:r w:rsidR="00D21988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D21988" w:rsidRPr="00760F6D">
        <w:rPr>
          <w:rFonts w:ascii="Times New Roman" w:hAnsi="Times New Roman" w:cs="Times New Roman"/>
          <w:sz w:val="24"/>
          <w:szCs w:val="24"/>
          <w:lang w:val="cs-CZ"/>
        </w:rPr>
        <w:t>) Akademie věd ČR</w:t>
      </w:r>
      <w:r w:rsidR="00D21988">
        <w:rPr>
          <w:rFonts w:ascii="Times New Roman" w:hAnsi="Times New Roman" w:cs="Times New Roman"/>
          <w:sz w:val="24"/>
          <w:szCs w:val="24"/>
          <w:lang w:val="cs-CZ"/>
        </w:rPr>
        <w:t>, b</w:t>
      </w:r>
      <w:r w:rsidR="00D67070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) Veřejné vysoké školy, c) Ostatní </w:t>
      </w:r>
      <w:r>
        <w:rPr>
          <w:rFonts w:ascii="Times New Roman" w:hAnsi="Times New Roman" w:cs="Times New Roman"/>
          <w:sz w:val="24"/>
          <w:szCs w:val="24"/>
          <w:lang w:val="cs-CZ"/>
        </w:rPr>
        <w:t>výzkumné organizace</w:t>
      </w:r>
      <w:r w:rsidR="00D67070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., d) </w:t>
      </w:r>
      <w:r>
        <w:rPr>
          <w:rFonts w:ascii="Times New Roman" w:hAnsi="Times New Roman" w:cs="Times New Roman"/>
          <w:sz w:val="24"/>
          <w:szCs w:val="24"/>
          <w:lang w:val="cs-CZ"/>
        </w:rPr>
        <w:t>Podniky</w:t>
      </w:r>
    </w:p>
    <w:p w14:paraId="75EB9F60" w14:textId="36DD6094" w:rsidR="00130469" w:rsidRDefault="001912DA" w:rsidP="008302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>Top 20, Top 50, Top 100 a Všechno.</w:t>
      </w:r>
    </w:p>
    <w:p w14:paraId="65CED060" w14:textId="74CA7C29" w:rsidR="00573A10" w:rsidRPr="00760F6D" w:rsidRDefault="00573A10" w:rsidP="008302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České citace, </w:t>
      </w:r>
      <w:r w:rsidR="00DE41DE">
        <w:rPr>
          <w:rFonts w:ascii="Times New Roman" w:hAnsi="Times New Roman" w:cs="Times New Roman"/>
          <w:sz w:val="24"/>
          <w:szCs w:val="24"/>
          <w:lang w:val="cs-CZ"/>
        </w:rPr>
        <w:t>Z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ahraniční citace, </w:t>
      </w:r>
      <w:r w:rsidR="00DE41DE">
        <w:rPr>
          <w:rFonts w:ascii="Times New Roman" w:hAnsi="Times New Roman" w:cs="Times New Roman"/>
          <w:sz w:val="24"/>
          <w:szCs w:val="24"/>
          <w:lang w:val="cs-CZ"/>
        </w:rPr>
        <w:t>V</w:t>
      </w:r>
      <w:r>
        <w:rPr>
          <w:rFonts w:ascii="Times New Roman" w:hAnsi="Times New Roman" w:cs="Times New Roman"/>
          <w:sz w:val="24"/>
          <w:szCs w:val="24"/>
          <w:lang w:val="cs-CZ"/>
        </w:rPr>
        <w:t>šechny citace</w:t>
      </w:r>
    </w:p>
    <w:p w14:paraId="0A616FB9" w14:textId="4EADAE48" w:rsidR="00830252" w:rsidRPr="00760F6D" w:rsidRDefault="0083025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803E276" w14:textId="0FE499E5" w:rsidR="00D30E34" w:rsidRPr="00DE41DE" w:rsidRDefault="00D30E34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Ideálně: i) Čtverečky pro různé typy organizací budou mít různé odstíny stejné barvy (aby bylo při úplném zobrazení možné odlišit sektory), ale zároveň by bylo třeba, aby byly pomocí odstínu odlišitelné i jednotlivé organizace. </w:t>
      </w:r>
    </w:p>
    <w:p w14:paraId="3621B6CF" w14:textId="466EFC5D" w:rsidR="00D30E34" w:rsidRPr="00760F6D" w:rsidRDefault="00D30E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5972AF8" w14:textId="3171A015" w:rsidR="00D30E34" w:rsidRPr="00DE41DE" w:rsidRDefault="00A13AFA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proofErr w:type="spellStart"/>
      <w:r w:rsidRPr="00DE41DE">
        <w:rPr>
          <w:rFonts w:ascii="Times New Roman" w:hAnsi="Times New Roman" w:cs="Times New Roman"/>
          <w:i/>
          <w:sz w:val="24"/>
          <w:szCs w:val="24"/>
          <w:lang w:val="cs-CZ"/>
        </w:rPr>
        <w:t>Toolti</w:t>
      </w:r>
      <w:r w:rsidR="00380DB0" w:rsidRPr="00DE41DE">
        <w:rPr>
          <w:rFonts w:ascii="Times New Roman" w:hAnsi="Times New Roman" w:cs="Times New Roman"/>
          <w:i/>
          <w:sz w:val="24"/>
          <w:szCs w:val="24"/>
          <w:lang w:val="cs-CZ"/>
        </w:rPr>
        <w:t>p</w:t>
      </w:r>
      <w:proofErr w:type="spellEnd"/>
      <w:r w:rsidR="00380DB0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 textovým okénkem pro každé pozorování při najetí kurzoru</w:t>
      </w:r>
      <w:r w:rsidR="00DE41DE" w:rsidRPr="00DE41D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 názvem a počtem citací</w:t>
      </w:r>
      <w:r w:rsidR="00380DB0" w:rsidRPr="00DE41DE">
        <w:rPr>
          <w:rFonts w:ascii="Times New Roman" w:hAnsi="Times New Roman" w:cs="Times New Roman"/>
          <w:i/>
          <w:sz w:val="24"/>
          <w:szCs w:val="24"/>
          <w:lang w:val="cs-CZ"/>
        </w:rPr>
        <w:t>.</w:t>
      </w:r>
    </w:p>
    <w:p w14:paraId="0F23351C" w14:textId="77777777" w:rsidR="00D30E34" w:rsidRPr="00760F6D" w:rsidRDefault="00D30E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32FA5E0" w14:textId="1900CC63" w:rsidR="00830252" w:rsidRPr="00F745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F7456D">
        <w:rPr>
          <w:rFonts w:ascii="Times New Roman" w:hAnsi="Times New Roman" w:cs="Times New Roman"/>
          <w:i/>
          <w:sz w:val="24"/>
          <w:szCs w:val="24"/>
          <w:lang w:val="cs-CZ"/>
        </w:rPr>
        <w:t>Pod grafem bude text:</w:t>
      </w:r>
    </w:p>
    <w:p w14:paraId="280B16FD" w14:textId="05C25D02" w:rsidR="00393A40" w:rsidRPr="00760F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Pozn.: Do analýzy jsou zařazeny </w:t>
      </w:r>
      <w:r w:rsidR="008C6481">
        <w:rPr>
          <w:rFonts w:ascii="Times New Roman" w:hAnsi="Times New Roman" w:cs="Times New Roman"/>
          <w:sz w:val="24"/>
          <w:szCs w:val="24"/>
          <w:lang w:val="cs-CZ"/>
        </w:rPr>
        <w:t xml:space="preserve">žádosti o 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patent</w:t>
      </w:r>
      <w:r w:rsidR="0096594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D6A11">
        <w:rPr>
          <w:rFonts w:ascii="Times New Roman" w:hAnsi="Times New Roman" w:cs="Times New Roman"/>
          <w:sz w:val="24"/>
          <w:szCs w:val="24"/>
          <w:lang w:val="cs-CZ"/>
        </w:rPr>
        <w:t>zaznamenan</w:t>
      </w:r>
      <w:r w:rsidR="008C6481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3D6A11">
        <w:rPr>
          <w:rFonts w:ascii="Times New Roman" w:hAnsi="Times New Roman" w:cs="Times New Roman"/>
          <w:sz w:val="24"/>
          <w:szCs w:val="24"/>
          <w:lang w:val="cs-CZ"/>
        </w:rPr>
        <w:t xml:space="preserve"> v databází </w:t>
      </w:r>
      <w:r w:rsidR="003D6A11"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 w:rsidR="003D6A11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proofErr w:type="spellStart"/>
      <w:r w:rsidR="003D6A11">
        <w:rPr>
          <w:rFonts w:ascii="Times New Roman" w:hAnsi="Times New Roman" w:cs="Times New Roman"/>
          <w:sz w:val="24"/>
          <w:szCs w:val="24"/>
          <w:lang w:val="cs-CZ"/>
        </w:rPr>
        <w:t>Spring</w:t>
      </w:r>
      <w:proofErr w:type="spellEnd"/>
      <w:r w:rsidR="003D6A11">
        <w:rPr>
          <w:rFonts w:ascii="Times New Roman" w:hAnsi="Times New Roman" w:cs="Times New Roman"/>
          <w:sz w:val="24"/>
          <w:szCs w:val="24"/>
          <w:lang w:val="cs-CZ"/>
        </w:rPr>
        <w:t xml:space="preserve"> 2016 </w:t>
      </w:r>
      <w:proofErr w:type="spellStart"/>
      <w:r w:rsidR="003D6A11">
        <w:rPr>
          <w:rFonts w:ascii="Times New Roman" w:hAnsi="Times New Roman" w:cs="Times New Roman"/>
          <w:sz w:val="24"/>
          <w:szCs w:val="24"/>
          <w:lang w:val="cs-CZ"/>
        </w:rPr>
        <w:t>edition</w:t>
      </w:r>
      <w:proofErr w:type="spellEnd"/>
      <w:r w:rsidR="003D6A11">
        <w:rPr>
          <w:rFonts w:ascii="Times New Roman" w:hAnsi="Times New Roman" w:cs="Times New Roman"/>
          <w:sz w:val="24"/>
          <w:szCs w:val="24"/>
          <w:lang w:val="cs-CZ"/>
        </w:rPr>
        <w:t xml:space="preserve">) </w:t>
      </w:r>
      <w:r w:rsidR="008C6481">
        <w:rPr>
          <w:rFonts w:ascii="Times New Roman" w:hAnsi="Times New Roman" w:cs="Times New Roman"/>
          <w:sz w:val="24"/>
          <w:szCs w:val="24"/>
          <w:lang w:val="cs-CZ"/>
        </w:rPr>
        <w:t>od roku 2000</w:t>
      </w:r>
      <w:r w:rsidRPr="002A245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217E72" w:rsidRPr="002A2455">
        <w:rPr>
          <w:rFonts w:ascii="Times New Roman" w:hAnsi="Times New Roman" w:cs="Times New Roman"/>
          <w:sz w:val="24"/>
          <w:szCs w:val="24"/>
          <w:lang w:val="cs-CZ"/>
        </w:rPr>
        <w:t>Zobrazeny</w:t>
      </w:r>
      <w:r w:rsidR="00217E72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jsou </w:t>
      </w:r>
      <w:r w:rsidR="00217E72"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organizace </w:t>
      </w:r>
      <w:r w:rsidR="00217E72" w:rsidRPr="003A2B8D">
        <w:rPr>
          <w:rFonts w:ascii="Times New Roman" w:hAnsi="Times New Roman" w:cs="Times New Roman"/>
          <w:sz w:val="24"/>
          <w:szCs w:val="24"/>
          <w:lang w:val="cs-CZ"/>
        </w:rPr>
        <w:t xml:space="preserve">se sídlem na území </w:t>
      </w:r>
      <w:r w:rsidR="00E95A0D">
        <w:rPr>
          <w:rFonts w:ascii="Times New Roman" w:hAnsi="Times New Roman" w:cs="Times New Roman"/>
          <w:sz w:val="24"/>
          <w:szCs w:val="24"/>
          <w:lang w:val="cs-CZ"/>
        </w:rPr>
        <w:t>Česka</w:t>
      </w:r>
      <w:r w:rsidR="007C40C5" w:rsidRPr="003A2B8D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40562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E74DA">
        <w:rPr>
          <w:rFonts w:ascii="Times New Roman" w:hAnsi="Times New Roman" w:cs="Times New Roman"/>
          <w:sz w:val="24"/>
          <w:szCs w:val="24"/>
          <w:lang w:val="cs-CZ"/>
        </w:rPr>
        <w:t>Rozlišujeme</w:t>
      </w:r>
      <w:r w:rsidR="00CE5C4C">
        <w:rPr>
          <w:rFonts w:ascii="Times New Roman" w:hAnsi="Times New Roman" w:cs="Times New Roman"/>
          <w:sz w:val="24"/>
          <w:szCs w:val="24"/>
          <w:lang w:val="cs-CZ"/>
        </w:rPr>
        <w:t xml:space="preserve"> čtyři</w:t>
      </w:r>
      <w:r w:rsidR="00CE5C4C" w:rsidRPr="00CE5C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5C4C" w:rsidRPr="00CE5C4C">
        <w:rPr>
          <w:rFonts w:ascii="Times New Roman" w:hAnsi="Times New Roman" w:cs="Times New Roman"/>
          <w:b/>
          <w:sz w:val="24"/>
          <w:szCs w:val="24"/>
          <w:lang w:val="cs-CZ"/>
        </w:rPr>
        <w:t>sektor</w:t>
      </w:r>
      <w:r w:rsidR="00CE5C4C">
        <w:rPr>
          <w:rFonts w:ascii="Times New Roman" w:hAnsi="Times New Roman" w:cs="Times New Roman"/>
          <w:b/>
          <w:sz w:val="24"/>
          <w:szCs w:val="24"/>
          <w:lang w:val="cs-CZ"/>
        </w:rPr>
        <w:t>y</w:t>
      </w:r>
      <w:r w:rsidR="00CE5C4C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CE5C4C" w:rsidRPr="00CE5C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7456D">
        <w:rPr>
          <w:rFonts w:ascii="Times New Roman" w:hAnsi="Times New Roman" w:cs="Times New Roman"/>
          <w:sz w:val="24"/>
          <w:szCs w:val="24"/>
          <w:lang w:val="cs-CZ"/>
        </w:rPr>
        <w:t>Stáh</w:t>
      </w:r>
      <w:r w:rsidR="00A20761">
        <w:rPr>
          <w:rFonts w:ascii="Times New Roman" w:hAnsi="Times New Roman" w:cs="Times New Roman"/>
          <w:sz w:val="24"/>
          <w:szCs w:val="24"/>
          <w:lang w:val="cs-CZ"/>
        </w:rPr>
        <w:t xml:space="preserve">něte si </w:t>
      </w:r>
      <w:r w:rsidR="00965944">
        <w:rPr>
          <w:rFonts w:ascii="Times New Roman" w:hAnsi="Times New Roman" w:cs="Times New Roman"/>
          <w:sz w:val="24"/>
          <w:szCs w:val="24"/>
          <w:lang w:val="cs-CZ"/>
        </w:rPr>
        <w:t>podkladová</w:t>
      </w:r>
      <w:r w:rsidR="007C40C5"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C40C5"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data </w:t>
      </w:r>
      <w:r w:rsidR="00F745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za organizace </w:t>
      </w:r>
      <w:r w:rsidR="00F7456D">
        <w:rPr>
          <w:rFonts w:ascii="Times New Roman" w:hAnsi="Times New Roman" w:cs="Times New Roman"/>
          <w:sz w:val="24"/>
          <w:szCs w:val="24"/>
          <w:lang w:val="cs-CZ"/>
        </w:rPr>
        <w:t xml:space="preserve">anebo </w:t>
      </w:r>
      <w:r w:rsidR="00F7456D" w:rsidRPr="00F7456D">
        <w:rPr>
          <w:rFonts w:ascii="Times New Roman" w:hAnsi="Times New Roman" w:cs="Times New Roman"/>
          <w:b/>
          <w:sz w:val="24"/>
          <w:szCs w:val="24"/>
          <w:lang w:val="cs-CZ"/>
        </w:rPr>
        <w:t>data za nejcitovanější patenty</w:t>
      </w:r>
      <w:r w:rsidR="00F7456D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123FF4B9" w14:textId="63C2780A" w:rsidR="00393A40" w:rsidRPr="00760F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Zdroj: </w:t>
      </w:r>
      <w:ins w:id="50" w:author="Martin Srholec" w:date="2018-10-26T10:53:00Z">
        <w:r w:rsidR="00C70BD4">
          <w:rPr>
            <w:rFonts w:ascii="Times New Roman" w:hAnsi="Times New Roman" w:cs="Times New Roman"/>
            <w:sz w:val="24"/>
            <w:szCs w:val="24"/>
            <w:lang w:val="cs-CZ"/>
          </w:rPr>
          <w:t xml:space="preserve">Vlastní výpočty na základě </w:t>
        </w:r>
      </w:ins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3232BB0C" w14:textId="5F3E91D3" w:rsidR="00393A40" w:rsidRPr="00760F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6D3D04" w14:textId="77777777" w:rsidR="00393A40" w:rsidRPr="00760F6D" w:rsidRDefault="00393A4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B8111A3" w14:textId="0B1A788C" w:rsidR="00393A40" w:rsidRPr="00520101" w:rsidRDefault="00393A40" w:rsidP="00393A4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520101">
        <w:rPr>
          <w:rFonts w:ascii="Times New Roman" w:hAnsi="Times New Roman" w:cs="Times New Roman"/>
          <w:i/>
          <w:sz w:val="24"/>
          <w:szCs w:val="24"/>
          <w:lang w:val="cs-CZ"/>
        </w:rPr>
        <w:t xml:space="preserve">Při výběru konkrétní organizace v horní liště anebo přímo v grafu se tato zvýrazní (a ostatní upozadí). Je třeba vymyslet, kde (v jakém okně anebo bublině, apod.) se zobrazí informace konkrétně o </w:t>
      </w:r>
      <w:r w:rsidR="00520101" w:rsidRPr="00520101">
        <w:rPr>
          <w:rFonts w:ascii="Times New Roman" w:hAnsi="Times New Roman" w:cs="Times New Roman"/>
          <w:i/>
          <w:sz w:val="24"/>
          <w:szCs w:val="24"/>
          <w:lang w:val="cs-CZ"/>
        </w:rPr>
        <w:t>vybrané organizaci</w:t>
      </w:r>
      <w:r w:rsidRPr="00520101">
        <w:rPr>
          <w:rFonts w:ascii="Times New Roman" w:hAnsi="Times New Roman" w:cs="Times New Roman"/>
          <w:i/>
          <w:sz w:val="24"/>
          <w:szCs w:val="24"/>
          <w:lang w:val="cs-CZ"/>
        </w:rPr>
        <w:t xml:space="preserve"> (celý název a počet citací). </w:t>
      </w:r>
    </w:p>
    <w:p w14:paraId="528DB46A" w14:textId="33811642" w:rsidR="00393A2C" w:rsidRDefault="00393A2C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1DC3B2E1" w14:textId="144C220F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lastRenderedPageBreak/>
        <w:t>O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kno</w:t>
      </w:r>
      <w:r w:rsidR="002234D6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„</w:t>
      </w:r>
      <w:r w:rsidR="00E41BE3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Co </w:t>
      </w:r>
      <w:r w:rsidR="00E03177">
        <w:rPr>
          <w:rFonts w:ascii="Times New Roman" w:hAnsi="Times New Roman" w:cs="Times New Roman"/>
          <w:sz w:val="24"/>
          <w:szCs w:val="24"/>
          <w:highlight w:val="green"/>
          <w:lang w:val="cs-CZ"/>
        </w:rPr>
        <w:t>to umí</w:t>
      </w:r>
      <w:r w:rsidR="00E41BE3">
        <w:rPr>
          <w:rFonts w:ascii="Times New Roman" w:hAnsi="Times New Roman" w:cs="Times New Roman"/>
          <w:sz w:val="24"/>
          <w:szCs w:val="24"/>
          <w:highlight w:val="green"/>
          <w:lang w:val="cs-CZ"/>
        </w:rPr>
        <w:t>?</w:t>
      </w:r>
      <w:r w:rsidR="002234D6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</w:p>
    <w:p w14:paraId="071842D1" w14:textId="77777777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1556EFB" w14:textId="7E51B22A" w:rsidR="00130469" w:rsidRPr="00393A2C" w:rsidRDefault="003B703A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 úplném najetí interaktivní aplikace přejede přes obrazovku </w:t>
      </w:r>
      <w:r w:rsidR="00E41BE3">
        <w:rPr>
          <w:rFonts w:ascii="Times New Roman" w:hAnsi="Times New Roman" w:cs="Times New Roman"/>
          <w:i/>
          <w:sz w:val="24"/>
          <w:szCs w:val="24"/>
          <w:lang w:val="cs-CZ"/>
        </w:rPr>
        <w:t>úvodní</w:t>
      </w:r>
      <w:r w:rsidR="00630C0B" w:rsidRPr="00393A2C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Pr="00393A2C">
        <w:rPr>
          <w:rFonts w:ascii="Times New Roman" w:hAnsi="Times New Roman" w:cs="Times New Roman"/>
          <w:i/>
          <w:sz w:val="24"/>
          <w:szCs w:val="24"/>
          <w:lang w:val="cs-CZ"/>
        </w:rPr>
        <w:t>okno</w:t>
      </w:r>
      <w:r w:rsidR="003200FB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 tímto textem:</w:t>
      </w:r>
    </w:p>
    <w:p w14:paraId="0BF9FDF9" w14:textId="76497E4F" w:rsidR="00130469" w:rsidRDefault="0013046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F3BD02" w14:textId="2EFD73C8" w:rsidR="00393A2C" w:rsidRDefault="003200F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Obdélníky zobrazují jednotlivé </w:t>
      </w:r>
      <w:r w:rsidRPr="00412384">
        <w:rPr>
          <w:rFonts w:ascii="Times New Roman" w:hAnsi="Times New Roman" w:cs="Times New Roman"/>
          <w:b/>
          <w:sz w:val="24"/>
          <w:szCs w:val="24"/>
          <w:lang w:val="cs-CZ"/>
        </w:rPr>
        <w:t>organizace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Velikost obdélníku odpovídá počtu </w:t>
      </w:r>
      <w:r w:rsidRPr="00412384">
        <w:rPr>
          <w:rFonts w:ascii="Times New Roman" w:hAnsi="Times New Roman" w:cs="Times New Roman"/>
          <w:b/>
          <w:sz w:val="24"/>
          <w:szCs w:val="24"/>
          <w:lang w:val="cs-CZ"/>
        </w:rPr>
        <w:t>citací patentů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ins w:id="51" w:author="Munich Daniel" w:date="2018-10-23T12:28:00Z">
        <w:r w:rsidR="003E5FA2">
          <w:rPr>
            <w:rFonts w:ascii="Times New Roman" w:hAnsi="Times New Roman" w:cs="Times New Roman"/>
            <w:sz w:val="24"/>
            <w:szCs w:val="24"/>
            <w:lang w:val="cs-CZ"/>
          </w:rPr>
          <w:t xml:space="preserve">vlastněných </w:t>
        </w:r>
      </w:ins>
      <w:r>
        <w:rPr>
          <w:rFonts w:ascii="Times New Roman" w:hAnsi="Times New Roman" w:cs="Times New Roman"/>
          <w:sz w:val="24"/>
          <w:szCs w:val="24"/>
          <w:lang w:val="cs-CZ"/>
        </w:rPr>
        <w:t>dan</w:t>
      </w:r>
      <w:del w:id="52" w:author="Munich Daniel" w:date="2018-10-23T12:28:00Z">
        <w:r w:rsidDel="003E5FA2">
          <w:rPr>
            <w:rFonts w:ascii="Times New Roman" w:hAnsi="Times New Roman" w:cs="Times New Roman"/>
            <w:sz w:val="24"/>
            <w:szCs w:val="24"/>
            <w:lang w:val="cs-CZ"/>
          </w:rPr>
          <w:delText>é</w:delText>
        </w:r>
      </w:del>
      <w:ins w:id="53" w:author="Munich Daniel" w:date="2018-10-23T12:28:00Z">
        <w:r w:rsidR="003E5FA2">
          <w:rPr>
            <w:rFonts w:ascii="Times New Roman" w:hAnsi="Times New Roman" w:cs="Times New Roman"/>
            <w:sz w:val="24"/>
            <w:szCs w:val="24"/>
            <w:lang w:val="cs-CZ"/>
          </w:rPr>
          <w:t>ou</w:t>
        </w:r>
      </w:ins>
      <w:r>
        <w:rPr>
          <w:rFonts w:ascii="Times New Roman" w:hAnsi="Times New Roman" w:cs="Times New Roman"/>
          <w:sz w:val="24"/>
          <w:szCs w:val="24"/>
          <w:lang w:val="cs-CZ"/>
        </w:rPr>
        <w:t xml:space="preserve"> organizac</w:t>
      </w:r>
      <w:del w:id="54" w:author="Munich Daniel" w:date="2018-10-23T12:28:00Z">
        <w:r w:rsidDel="003E5FA2">
          <w:rPr>
            <w:rFonts w:ascii="Times New Roman" w:hAnsi="Times New Roman" w:cs="Times New Roman"/>
            <w:sz w:val="24"/>
            <w:szCs w:val="24"/>
            <w:lang w:val="cs-CZ"/>
          </w:rPr>
          <w:delText>e</w:delText>
        </w:r>
      </w:del>
      <w:ins w:id="55" w:author="Munich Daniel" w:date="2018-10-23T12:28:00Z">
        <w:r w:rsidR="003E5FA2">
          <w:rPr>
            <w:rFonts w:ascii="Times New Roman" w:hAnsi="Times New Roman" w:cs="Times New Roman"/>
            <w:sz w:val="24"/>
            <w:szCs w:val="24"/>
            <w:lang w:val="cs-CZ"/>
          </w:rPr>
          <w:t>í</w:t>
        </w:r>
      </w:ins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Barv</w:t>
      </w:r>
      <w:r w:rsidR="00EC7AF1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obdélník</w:t>
      </w:r>
      <w:r w:rsidR="00EC7AF1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F0418">
        <w:rPr>
          <w:rFonts w:ascii="Times New Roman" w:hAnsi="Times New Roman" w:cs="Times New Roman"/>
          <w:sz w:val="24"/>
          <w:szCs w:val="24"/>
          <w:lang w:val="cs-CZ"/>
        </w:rPr>
        <w:t>odlišuj</w:t>
      </w:r>
      <w:r w:rsidR="00EC7AF1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A44EC" w:rsidRPr="00412384">
        <w:rPr>
          <w:rFonts w:ascii="Times New Roman" w:hAnsi="Times New Roman" w:cs="Times New Roman"/>
          <w:b/>
          <w:sz w:val="24"/>
          <w:szCs w:val="24"/>
          <w:lang w:val="cs-CZ"/>
        </w:rPr>
        <w:t>sektor</w:t>
      </w:r>
      <w:r w:rsidR="00EC7AF1" w:rsidRPr="00412384">
        <w:rPr>
          <w:rFonts w:ascii="Times New Roman" w:hAnsi="Times New Roman" w:cs="Times New Roman"/>
          <w:b/>
          <w:sz w:val="24"/>
          <w:szCs w:val="24"/>
          <w:lang w:val="cs-CZ"/>
        </w:rPr>
        <w:t>y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323D36E7" w14:textId="1D66DCBC" w:rsidR="003200FB" w:rsidRDefault="003200F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0A8D2A" w14:textId="57AF1D61" w:rsidR="0045518E" w:rsidRDefault="0045518E" w:rsidP="00455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Konkrétní organizaci lze </w:t>
      </w:r>
      <w:ins w:id="56" w:author="Munich Daniel" w:date="2018-10-23T12:28:00Z">
        <w:r w:rsidR="003E5FA2">
          <w:rPr>
            <w:rFonts w:ascii="Times New Roman" w:hAnsi="Times New Roman" w:cs="Times New Roman"/>
            <w:sz w:val="24"/>
            <w:szCs w:val="24"/>
            <w:lang w:val="cs-CZ"/>
          </w:rPr>
          <w:t xml:space="preserve">navíc </w:t>
        </w:r>
      </w:ins>
      <w:r>
        <w:rPr>
          <w:rFonts w:ascii="Times New Roman" w:hAnsi="Times New Roman" w:cs="Times New Roman"/>
          <w:sz w:val="24"/>
          <w:szCs w:val="24"/>
          <w:lang w:val="cs-CZ"/>
        </w:rPr>
        <w:t xml:space="preserve">vyhledat </w:t>
      </w:r>
      <w:r w:rsidR="009E51EE">
        <w:rPr>
          <w:rFonts w:ascii="Times New Roman" w:hAnsi="Times New Roman" w:cs="Times New Roman"/>
          <w:sz w:val="24"/>
          <w:szCs w:val="24"/>
          <w:lang w:val="cs-CZ"/>
        </w:rPr>
        <w:t xml:space="preserve">v roletkovém menu </w:t>
      </w:r>
      <w:r>
        <w:rPr>
          <w:rFonts w:ascii="Times New Roman" w:hAnsi="Times New Roman" w:cs="Times New Roman"/>
          <w:sz w:val="24"/>
          <w:szCs w:val="24"/>
          <w:lang w:val="cs-CZ"/>
        </w:rPr>
        <w:t>podle názvu a</w:t>
      </w:r>
      <w:r w:rsidR="009E51EE">
        <w:rPr>
          <w:rFonts w:ascii="Times New Roman" w:hAnsi="Times New Roman" w:cs="Times New Roman"/>
          <w:sz w:val="24"/>
          <w:szCs w:val="24"/>
          <w:lang w:val="cs-CZ"/>
        </w:rPr>
        <w:t>nebo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IČO nad grafem anebo najetím kurzoru přímo v grafu. Následně se zobrazí okénko</w:t>
      </w:r>
      <w:r w:rsidRP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s podrobnostmi</w:t>
      </w:r>
      <w:r w:rsidRPr="00AB7652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43E29C4" w14:textId="77777777" w:rsidR="0045518E" w:rsidRPr="00AB7652" w:rsidRDefault="0045518E" w:rsidP="00455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E2ED84A" w14:textId="0A717CE9" w:rsidR="00AB7652" w:rsidRDefault="00D8512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Klikáním</w:t>
      </w:r>
      <w:r w:rsidR="00AB7652" w:rsidRPr="00AB7652">
        <w:rPr>
          <w:rFonts w:ascii="Times New Roman" w:hAnsi="Times New Roman" w:cs="Times New Roman"/>
          <w:sz w:val="24"/>
          <w:szCs w:val="24"/>
          <w:lang w:val="cs-CZ"/>
        </w:rPr>
        <w:t xml:space="preserve"> na legendu </w:t>
      </w:r>
      <w:r w:rsidR="006533EF">
        <w:rPr>
          <w:rFonts w:ascii="Times New Roman" w:hAnsi="Times New Roman" w:cs="Times New Roman"/>
          <w:sz w:val="24"/>
          <w:szCs w:val="24"/>
          <w:lang w:val="cs-CZ"/>
        </w:rPr>
        <w:t>vyberete</w:t>
      </w:r>
      <w:r w:rsidR="00AB7652" w:rsidRPr="00AB7652">
        <w:rPr>
          <w:rFonts w:ascii="Times New Roman" w:hAnsi="Times New Roman" w:cs="Times New Roman"/>
          <w:sz w:val="24"/>
          <w:szCs w:val="24"/>
          <w:lang w:val="cs-CZ"/>
        </w:rPr>
        <w:t xml:space="preserve"> různé 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>sektory</w:t>
      </w:r>
      <w:r w:rsidR="00622EA0">
        <w:rPr>
          <w:rFonts w:ascii="Times New Roman" w:hAnsi="Times New Roman" w:cs="Times New Roman"/>
          <w:sz w:val="24"/>
          <w:szCs w:val="24"/>
          <w:lang w:val="cs-CZ"/>
        </w:rPr>
        <w:t>, zobrazíte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pouze 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>organizac</w:t>
      </w:r>
      <w:r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s 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>nejvíce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citac</w:t>
      </w:r>
      <w:r w:rsidR="006A44EC">
        <w:rPr>
          <w:rFonts w:ascii="Times New Roman" w:hAnsi="Times New Roman" w:cs="Times New Roman"/>
          <w:sz w:val="24"/>
          <w:szCs w:val="24"/>
          <w:lang w:val="cs-CZ"/>
        </w:rPr>
        <w:t>emi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22EA0">
        <w:rPr>
          <w:rFonts w:ascii="Times New Roman" w:hAnsi="Times New Roman" w:cs="Times New Roman"/>
          <w:sz w:val="24"/>
          <w:szCs w:val="24"/>
          <w:lang w:val="cs-CZ"/>
        </w:rPr>
        <w:t>anebo zúžíte výběr na</w:t>
      </w:r>
      <w:r w:rsidR="00AB765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del w:id="57" w:author="Martin Srholec" w:date="2018-10-26T09:41:00Z">
        <w:r w:rsidR="00AB7652" w:rsidRPr="00412384" w:rsidDel="007C4829">
          <w:rPr>
            <w:rFonts w:ascii="Times New Roman" w:hAnsi="Times New Roman" w:cs="Times New Roman"/>
            <w:b/>
            <w:sz w:val="24"/>
            <w:szCs w:val="24"/>
            <w:lang w:val="cs-CZ"/>
          </w:rPr>
          <w:delText>české</w:delText>
        </w:r>
        <w:r w:rsidR="001B081A" w:rsidRPr="00412384" w:rsidDel="007C4829">
          <w:rPr>
            <w:rFonts w:ascii="Times New Roman" w:hAnsi="Times New Roman" w:cs="Times New Roman"/>
            <w:b/>
            <w:sz w:val="24"/>
            <w:szCs w:val="24"/>
            <w:lang w:val="cs-CZ"/>
          </w:rPr>
          <w:delText xml:space="preserve"> </w:delText>
        </w:r>
      </w:del>
      <w:commentRangeStart w:id="58"/>
      <w:ins w:id="59" w:author="Martin Srholec" w:date="2018-10-26T09:41:00Z">
        <w:r w:rsidR="007C4829">
          <w:rPr>
            <w:rFonts w:ascii="Times New Roman" w:hAnsi="Times New Roman" w:cs="Times New Roman"/>
            <w:b/>
            <w:sz w:val="24"/>
            <w:szCs w:val="24"/>
            <w:lang w:val="cs-CZ"/>
          </w:rPr>
          <w:t>domácí</w:t>
        </w:r>
        <w:r w:rsidR="007C4829" w:rsidRPr="00412384">
          <w:rPr>
            <w:rFonts w:ascii="Times New Roman" w:hAnsi="Times New Roman" w:cs="Times New Roman"/>
            <w:b/>
            <w:sz w:val="24"/>
            <w:szCs w:val="24"/>
            <w:lang w:val="cs-CZ"/>
          </w:rPr>
          <w:t xml:space="preserve"> </w:t>
        </w:r>
      </w:ins>
      <w:commentRangeEnd w:id="58"/>
      <w:ins w:id="60" w:author="Martin Srholec" w:date="2018-10-26T09:42:00Z">
        <w:r w:rsidR="007C4829">
          <w:rPr>
            <w:rStyle w:val="CommentReference"/>
          </w:rPr>
          <w:commentReference w:id="58"/>
        </w:r>
      </w:ins>
      <w:r w:rsidR="00622EA0">
        <w:rPr>
          <w:rFonts w:ascii="Times New Roman" w:hAnsi="Times New Roman" w:cs="Times New Roman"/>
          <w:b/>
          <w:sz w:val="24"/>
          <w:szCs w:val="24"/>
          <w:lang w:val="cs-CZ"/>
        </w:rPr>
        <w:t>či</w:t>
      </w:r>
      <w:r w:rsidR="00AB7652" w:rsidRPr="00412384">
        <w:rPr>
          <w:rFonts w:ascii="Times New Roman" w:hAnsi="Times New Roman" w:cs="Times New Roman"/>
          <w:b/>
          <w:sz w:val="24"/>
          <w:szCs w:val="24"/>
          <w:lang w:val="cs-CZ"/>
        </w:rPr>
        <w:t xml:space="preserve"> zahraniční citace</w:t>
      </w:r>
      <w:r w:rsidR="00622EA0">
        <w:rPr>
          <w:rFonts w:ascii="Times New Roman" w:hAnsi="Times New Roman" w:cs="Times New Roman"/>
          <w:sz w:val="24"/>
          <w:szCs w:val="24"/>
          <w:lang w:val="cs-CZ"/>
        </w:rPr>
        <w:t>, čímž si</w:t>
      </w:r>
      <w:r w:rsidR="00B3224A">
        <w:rPr>
          <w:rFonts w:ascii="Times New Roman" w:hAnsi="Times New Roman" w:cs="Times New Roman"/>
          <w:sz w:val="24"/>
          <w:szCs w:val="24"/>
          <w:lang w:val="cs-CZ"/>
        </w:rPr>
        <w:t xml:space="preserve"> můžete vytvořit vlastní srovnání</w:t>
      </w:r>
      <w:r w:rsidR="00AB7652" w:rsidRPr="00AB7652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B191DC7" w14:textId="70ED59E5" w:rsidR="0073640E" w:rsidRDefault="0073640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C9E99F4" w14:textId="0E14B85B" w:rsidR="00A20761" w:rsidRDefault="00A207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Pod grafem jsou odkazy na vysvětlivky a pro stažení kompletních podkladových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dat</w:t>
      </w:r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 xml:space="preserve">za organizace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anebo výpisu 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dat</w:t>
      </w:r>
      <w:r w:rsidRPr="00F7456D">
        <w:rPr>
          <w:rFonts w:ascii="Times New Roman" w:hAnsi="Times New Roman" w:cs="Times New Roman"/>
          <w:b/>
          <w:sz w:val="24"/>
          <w:szCs w:val="24"/>
          <w:lang w:val="cs-CZ"/>
        </w:rPr>
        <w:t xml:space="preserve"> za nejcitovanější patenty</w:t>
      </w:r>
      <w:r>
        <w:rPr>
          <w:rFonts w:ascii="Times New Roman" w:hAnsi="Times New Roman" w:cs="Times New Roman"/>
          <w:b/>
          <w:sz w:val="24"/>
          <w:szCs w:val="24"/>
          <w:lang w:val="cs-CZ"/>
        </w:rPr>
        <w:t>.</w:t>
      </w:r>
    </w:p>
    <w:p w14:paraId="4BF2F932" w14:textId="77777777" w:rsidR="00A20761" w:rsidRDefault="00A207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B10731" w14:textId="77777777" w:rsidR="00A20761" w:rsidRDefault="00A2076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A3A2E44" w14:textId="77777777" w:rsidR="00FD20F8" w:rsidRDefault="00FD20F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00F194" w14:textId="47611845" w:rsidR="0045518E" w:rsidRDefault="00765733" w:rsidP="00765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22EA0">
        <w:rPr>
          <w:rFonts w:ascii="Times New Roman" w:hAnsi="Times New Roman" w:cs="Times New Roman"/>
          <w:sz w:val="24"/>
          <w:szCs w:val="24"/>
          <w:highlight w:val="green"/>
          <w:lang w:val="cs-CZ"/>
        </w:rPr>
        <w:t>Stuha s vysvětlujícím textem „</w:t>
      </w:r>
      <w:r w:rsidR="009E51EE">
        <w:rPr>
          <w:rFonts w:ascii="Times New Roman" w:hAnsi="Times New Roman" w:cs="Times New Roman"/>
          <w:sz w:val="24"/>
          <w:szCs w:val="24"/>
          <w:highlight w:val="green"/>
          <w:lang w:val="cs-CZ"/>
        </w:rPr>
        <w:t>Co mít na paměti</w:t>
      </w:r>
      <w:r w:rsidR="00E16F6B">
        <w:rPr>
          <w:rFonts w:ascii="Times New Roman" w:hAnsi="Times New Roman" w:cs="Times New Roman"/>
          <w:sz w:val="24"/>
          <w:szCs w:val="24"/>
          <w:highlight w:val="green"/>
          <w:lang w:val="cs-CZ"/>
        </w:rPr>
        <w:t>?</w:t>
      </w:r>
      <w:r w:rsidRPr="00622EA0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</w:p>
    <w:p w14:paraId="2C5BA0F7" w14:textId="523AED62" w:rsidR="00765733" w:rsidRDefault="0076573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3F5DF5D" w14:textId="4ADE6F63" w:rsidR="00D55F6C" w:rsidRPr="00423FCB" w:rsidRDefault="00423FCB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Citace zpravidla začnou nabíhat až po </w:t>
      </w:r>
      <w:r w:rsidR="0056590C">
        <w:rPr>
          <w:rFonts w:ascii="Times New Roman" w:hAnsi="Times New Roman" w:cs="Times New Roman"/>
          <w:sz w:val="24"/>
          <w:szCs w:val="24"/>
          <w:lang w:val="cs-CZ"/>
        </w:rPr>
        <w:t>delší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době. Navíc </w:t>
      </w:r>
      <w:r w:rsidR="00A37215">
        <w:rPr>
          <w:rFonts w:ascii="Times New Roman" w:hAnsi="Times New Roman" w:cs="Times New Roman"/>
          <w:sz w:val="24"/>
          <w:szCs w:val="24"/>
          <w:lang w:val="cs-CZ"/>
        </w:rPr>
        <w:t>patentové statistiky jsou zveřejňovány se zpožděním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FE7A81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Převážná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většina </w:t>
      </w:r>
      <w:r w:rsidR="00D24D4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hodně</w:t>
      </w:r>
      <w:r w:rsidR="00300B2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citovaných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patentů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tudíž 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pochází z minulého desetiletí</w:t>
      </w:r>
      <w:r w:rsidR="00A3507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 Prezentované výsledky</w:t>
      </w:r>
      <w:r w:rsidR="0056590C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F37D8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poskytují</w:t>
      </w:r>
      <w:r w:rsidR="00665EA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pohled do minulosti.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</w:p>
    <w:p w14:paraId="7A86CCB2" w14:textId="0F1CE0EB" w:rsidR="00D55F6C" w:rsidRPr="00423FCB" w:rsidRDefault="00D55F6C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83CAEDD" w14:textId="2B74367E" w:rsidR="00DF560C" w:rsidRDefault="00DF560C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Patenty jsou vhodné k ochraně jen určitého druhu kodifikovaných znalostí, a to zejména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chemických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 technický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ch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oborech.</w:t>
      </w:r>
      <w:r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Pro řadu </w:t>
      </w:r>
      <w:r w:rsidR="00FA44A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jiných </w:t>
      </w:r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oborů jsou patenty jako nástroj ochrany duševního vlastnictví </w:t>
      </w:r>
      <w:del w:id="61" w:author="Munich Daniel" w:date="2018-10-23T12:32:00Z">
        <w:r w:rsidR="00B120FF" w:rsidDel="003E5FA2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zcela </w:delText>
        </w:r>
      </w:del>
      <w:r w:rsidR="00DE4BD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irelevantní.</w:t>
      </w:r>
    </w:p>
    <w:p w14:paraId="41D3CE08" w14:textId="0E8D8977" w:rsidR="00DE4BDA" w:rsidRDefault="00DE4BDA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0D0F81C" w14:textId="4020F74E" w:rsidR="00A37215" w:rsidRDefault="007E6043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Patentové statistiky</w:t>
      </w:r>
      <w:r w:rsidR="00675D5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jsou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75D5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jen částečně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675D5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harmonizovány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277CE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Zejména z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áznamy o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2E1F4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vlastnících patentů 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obsahují </w:t>
      </w:r>
      <w:r w:rsidR="00B8052C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nepřesnosti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 mohou být 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i </w:t>
      </w:r>
      <w:r w:rsidR="003D7F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neúplné. </w:t>
      </w:r>
      <w:r w:rsidR="00AC2F0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 velkou námahou </w:t>
      </w:r>
      <w:r w:rsidR="00AC2F0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jsme data</w:t>
      </w:r>
      <w:r w:rsidR="003803A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EC3A0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vyčistili</w:t>
      </w:r>
      <w:r w:rsidR="00AC2F0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ale </w:t>
      </w:r>
      <w:r w:rsidR="00A3721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 třeba počítat</w:t>
      </w:r>
      <w:r w:rsidR="00F14365" w:rsidRPr="00F143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F143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 určitou chybou měření</w:t>
      </w:r>
      <w:r w:rsidR="00A3721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08E28961" w14:textId="77777777" w:rsidR="00A37215" w:rsidRDefault="00A37215" w:rsidP="00DF560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464D5C8" w14:textId="4BBC3C1C" w:rsidR="00D5253A" w:rsidRDefault="00277CE2" w:rsidP="00D5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Názvy </w:t>
      </w:r>
      <w:r w:rsidR="002E1F46">
        <w:rPr>
          <w:rFonts w:ascii="Times New Roman" w:hAnsi="Times New Roman" w:cs="Times New Roman"/>
          <w:sz w:val="24"/>
          <w:szCs w:val="24"/>
          <w:lang w:val="cs-CZ"/>
        </w:rPr>
        <w:t xml:space="preserve">vlastníků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umožňují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rozlišit ústavy Akademie věd ČR, ale </w:t>
      </w:r>
      <w:r w:rsidR="00F347F4">
        <w:rPr>
          <w:rFonts w:ascii="Times New Roman" w:hAnsi="Times New Roman" w:cs="Times New Roman"/>
          <w:sz w:val="24"/>
          <w:szCs w:val="24"/>
          <w:lang w:val="cs-CZ"/>
        </w:rPr>
        <w:t xml:space="preserve">pro příliš mnoho patentů </w:t>
      </w:r>
      <w:r w:rsidR="00612F2B">
        <w:rPr>
          <w:rFonts w:ascii="Times New Roman" w:hAnsi="Times New Roman" w:cs="Times New Roman"/>
          <w:sz w:val="24"/>
          <w:szCs w:val="24"/>
          <w:lang w:val="cs-CZ"/>
        </w:rPr>
        <w:t xml:space="preserve">bohužel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>nikoliv</w:t>
      </w:r>
      <w:r w:rsidR="00D5253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jednotlivé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fakulty vysokých škol. </w:t>
      </w:r>
      <w:r w:rsidR="00D5253A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 xml:space="preserve">rovnáváme </w:t>
      </w:r>
      <w:r w:rsidR="00D5253A">
        <w:rPr>
          <w:rFonts w:ascii="Times New Roman" w:hAnsi="Times New Roman" w:cs="Times New Roman"/>
          <w:sz w:val="24"/>
          <w:szCs w:val="24"/>
          <w:lang w:val="cs-CZ"/>
        </w:rPr>
        <w:t xml:space="preserve">tudíž </w:t>
      </w:r>
      <w:r w:rsidR="00D5253A" w:rsidRPr="004D5026">
        <w:rPr>
          <w:rFonts w:ascii="Times New Roman" w:hAnsi="Times New Roman" w:cs="Times New Roman"/>
          <w:sz w:val="24"/>
          <w:szCs w:val="24"/>
          <w:lang w:val="cs-CZ"/>
        </w:rPr>
        <w:t>organizace různé velikosti.</w:t>
      </w:r>
    </w:p>
    <w:p w14:paraId="0020AF5C" w14:textId="00F414C6" w:rsidR="005937C1" w:rsidRDefault="005937C1" w:rsidP="00D5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B0602D4" w14:textId="06F817CB" w:rsidR="003A0D38" w:rsidRDefault="0050273E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malých r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ozdíl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ů</w:t>
      </w:r>
      <w:r w:rsidR="00D55F6C" w:rsidRPr="00423FC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počtu citací mezi</w:t>
      </w:r>
      <w:r w:rsidR="00BF34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organizacemi </w:t>
      </w:r>
      <w:r w:rsidR="00AA29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není radno</w:t>
      </w:r>
      <w:r w:rsidR="00332A3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dělat velké závěry. </w:t>
      </w:r>
      <w:r w:rsidR="003E613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Doporučujeme se</w:t>
      </w:r>
      <w:r w:rsidR="009B2F0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E613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zaměřit na </w:t>
      </w:r>
      <w:r w:rsidR="00AF598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vysoká čísla a </w:t>
      </w:r>
      <w:r w:rsidR="009B2F0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celkový obrázek, který z</w:t>
      </w:r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</w:t>
      </w:r>
      <w:r w:rsidR="009B2F0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srovnání</w:t>
      </w:r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D5253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vyplývá</w:t>
      </w:r>
      <w:r w:rsidR="003A0D3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401F3041" w14:textId="078AF9E5" w:rsidR="00122A7A" w:rsidRDefault="00122A7A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42412CBE" w14:textId="0F034FD2" w:rsidR="00122A7A" w:rsidRPr="00660254" w:rsidRDefault="00122A7A" w:rsidP="00122A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6025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Pokud má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organizace patenty, ale žádné citace, její název je k nalezení v roletkovém menu, nicméně na grafu se nezobrazuje. Při jejím výběru se okénko s podrobnosti zobrazí </w:t>
      </w:r>
      <w:r w:rsidR="007F7827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mimo graf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0DF04532" w14:textId="77777777" w:rsidR="00660254" w:rsidRPr="00660254" w:rsidRDefault="00660254" w:rsidP="00D55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D748784" w14:textId="34B60E72" w:rsidR="0023060E" w:rsidRDefault="007F7827" w:rsidP="00230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del w:id="62" w:author="Martin Srholec" w:date="2018-10-26T09:41:00Z">
        <w:r w:rsidDel="007C4829">
          <w:rPr>
            <w:rFonts w:ascii="Times New Roman" w:hAnsi="Times New Roman" w:cs="Times New Roman"/>
            <w:sz w:val="24"/>
            <w:szCs w:val="24"/>
            <w:lang w:val="cs-CZ"/>
          </w:rPr>
          <w:delText>Č</w:delText>
        </w:r>
        <w:r w:rsidR="0023060E" w:rsidRPr="00332A3B" w:rsidDel="007C482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eské </w:delText>
        </w:r>
      </w:del>
      <w:ins w:id="63" w:author="Martin Srholec" w:date="2018-10-26T09:41:00Z">
        <w:r w:rsidR="007C4829">
          <w:rPr>
            <w:rFonts w:ascii="Times New Roman" w:hAnsi="Times New Roman" w:cs="Times New Roman"/>
            <w:sz w:val="24"/>
            <w:szCs w:val="24"/>
            <w:lang w:val="cs-CZ"/>
          </w:rPr>
          <w:t>Domácí</w:t>
        </w:r>
        <w:r w:rsidR="007C4829" w:rsidRPr="00332A3B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r w:rsidR="0023060E" w:rsidRPr="00332A3B">
        <w:rPr>
          <w:rFonts w:ascii="Times New Roman" w:hAnsi="Times New Roman" w:cs="Times New Roman"/>
          <w:sz w:val="24"/>
          <w:szCs w:val="24"/>
          <w:lang w:val="cs-CZ"/>
        </w:rPr>
        <w:t>citace tvoří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méně než desetinu celkového počtu</w:t>
      </w:r>
      <w:r w:rsidR="002B0505">
        <w:rPr>
          <w:rFonts w:ascii="Times New Roman" w:hAnsi="Times New Roman" w:cs="Times New Roman"/>
          <w:sz w:val="24"/>
          <w:szCs w:val="24"/>
          <w:lang w:val="cs-CZ"/>
        </w:rPr>
        <w:t xml:space="preserve"> citací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>, takže výsledný obrázek zásadně neovlivňují</w:t>
      </w:r>
      <w:r w:rsidR="002B0505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i když </w:t>
      </w:r>
      <w:r w:rsidR="00A51436">
        <w:rPr>
          <w:rFonts w:ascii="Times New Roman" w:hAnsi="Times New Roman" w:cs="Times New Roman"/>
          <w:sz w:val="24"/>
          <w:szCs w:val="24"/>
          <w:lang w:val="cs-CZ"/>
        </w:rPr>
        <w:t>pro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někter</w:t>
      </w:r>
      <w:r w:rsidR="00A51436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organizac</w:t>
      </w:r>
      <w:r w:rsidR="00A51436"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51436">
        <w:rPr>
          <w:rFonts w:ascii="Times New Roman" w:hAnsi="Times New Roman" w:cs="Times New Roman"/>
          <w:sz w:val="24"/>
          <w:szCs w:val="24"/>
          <w:lang w:val="cs-CZ"/>
        </w:rPr>
        <w:t xml:space="preserve">je jejich podíl </w:t>
      </w:r>
      <w:r w:rsidR="0023060E">
        <w:rPr>
          <w:rFonts w:ascii="Times New Roman" w:hAnsi="Times New Roman" w:cs="Times New Roman"/>
          <w:sz w:val="24"/>
          <w:szCs w:val="24"/>
          <w:lang w:val="cs-CZ"/>
        </w:rPr>
        <w:t xml:space="preserve">nezanedbatelný. </w:t>
      </w:r>
    </w:p>
    <w:p w14:paraId="462125A1" w14:textId="00AD5E5E" w:rsidR="003A04A0" w:rsidRDefault="003A04A0" w:rsidP="00230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03C8134" w14:textId="4C357990" w:rsidR="00AA02B3" w:rsidRDefault="00AA02B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7001B6" w14:textId="77777777" w:rsidR="00041120" w:rsidRDefault="0004112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5B65663" w14:textId="77777777" w:rsidR="00DF560C" w:rsidRDefault="00DF560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D4F494" w14:textId="69C70D0A" w:rsidR="00393A2C" w:rsidRDefault="00393A2C" w:rsidP="00393A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Okno s</w:t>
      </w:r>
      <w:r w:rsidR="00D85129">
        <w:rPr>
          <w:rFonts w:ascii="Times New Roman" w:hAnsi="Times New Roman" w:cs="Times New Roman"/>
          <w:sz w:val="24"/>
          <w:szCs w:val="24"/>
          <w:highlight w:val="green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komentář</w:t>
      </w:r>
      <w:r w:rsidR="00D85129">
        <w:rPr>
          <w:rFonts w:ascii="Times New Roman" w:hAnsi="Times New Roman" w:cs="Times New Roman"/>
          <w:sz w:val="24"/>
          <w:szCs w:val="24"/>
          <w:highlight w:val="green"/>
          <w:lang w:val="cs-CZ"/>
        </w:rPr>
        <w:t>em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k </w:t>
      </w:r>
      <w:r w:rsidR="00BD52DD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“Celkový obrázek“</w:t>
      </w:r>
      <w:r w:rsidR="00BD52DD">
        <w:rPr>
          <w:rFonts w:ascii="Times New Roman" w:hAnsi="Times New Roman" w:cs="Times New Roman"/>
          <w:sz w:val="24"/>
          <w:szCs w:val="24"/>
          <w:lang w:val="cs-CZ"/>
        </w:rPr>
        <w:t>:</w:t>
      </w:r>
    </w:p>
    <w:p w14:paraId="0E421A34" w14:textId="7E7D816C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80C637C" w14:textId="18ABEA15" w:rsidR="00D3142C" w:rsidRDefault="00D314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Patentové citace jsou silně koncentrovány</w:t>
      </w:r>
      <w:r w:rsidR="00E03A44">
        <w:rPr>
          <w:rFonts w:ascii="Times New Roman" w:hAnsi="Times New Roman" w:cs="Times New Roman"/>
          <w:sz w:val="24"/>
          <w:szCs w:val="24"/>
          <w:lang w:val="cs-CZ"/>
        </w:rPr>
        <w:t>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Deset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organizací s největším počt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em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citací </w:t>
      </w:r>
      <w:r w:rsidR="003D510C">
        <w:rPr>
          <w:rFonts w:ascii="Times New Roman" w:hAnsi="Times New Roman" w:cs="Times New Roman"/>
          <w:sz w:val="24"/>
          <w:szCs w:val="24"/>
          <w:lang w:val="cs-CZ"/>
        </w:rPr>
        <w:t>má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zhruba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 xml:space="preserve">dvoupětinový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podíl na celkových citacích. </w:t>
      </w:r>
      <w:r w:rsidR="00E10A96">
        <w:rPr>
          <w:rFonts w:ascii="Times New Roman" w:hAnsi="Times New Roman" w:cs="Times New Roman"/>
          <w:sz w:val="24"/>
          <w:szCs w:val="24"/>
          <w:lang w:val="cs-CZ"/>
        </w:rPr>
        <w:t xml:space="preserve">Pouze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dvanáct</w:t>
      </w:r>
      <w:r w:rsidR="00E10A96">
        <w:rPr>
          <w:rFonts w:ascii="Times New Roman" w:hAnsi="Times New Roman" w:cs="Times New Roman"/>
          <w:sz w:val="24"/>
          <w:szCs w:val="24"/>
          <w:lang w:val="cs-CZ"/>
        </w:rPr>
        <w:t xml:space="preserve"> organizací nasbíralo více než </w:t>
      </w:r>
      <w:r w:rsidR="004E5BB3">
        <w:rPr>
          <w:rFonts w:ascii="Times New Roman" w:hAnsi="Times New Roman" w:cs="Times New Roman"/>
          <w:sz w:val="24"/>
          <w:szCs w:val="24"/>
          <w:lang w:val="cs-CZ"/>
        </w:rPr>
        <w:t>sto</w:t>
      </w:r>
      <w:r w:rsidR="00E10A96">
        <w:rPr>
          <w:rFonts w:ascii="Times New Roman" w:hAnsi="Times New Roman" w:cs="Times New Roman"/>
          <w:sz w:val="24"/>
          <w:szCs w:val="24"/>
          <w:lang w:val="cs-CZ"/>
        </w:rPr>
        <w:t xml:space="preserve"> citací.</w:t>
      </w:r>
    </w:p>
    <w:p w14:paraId="14CB3E6E" w14:textId="77777777" w:rsidR="001C6DD3" w:rsidRDefault="001C6DD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5A0CF36" w14:textId="30B42848" w:rsidR="00D85129" w:rsidRDefault="007F4B3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Nejcitovanější patenty </w:t>
      </w:r>
      <w:r w:rsidR="00BF7E1B">
        <w:rPr>
          <w:rFonts w:ascii="Times New Roman" w:hAnsi="Times New Roman" w:cs="Times New Roman"/>
          <w:sz w:val="24"/>
          <w:szCs w:val="24"/>
          <w:lang w:val="cs-CZ"/>
        </w:rPr>
        <w:t>nemají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jenom podniky. Mezi </w:t>
      </w:r>
      <w:r w:rsidR="009C4ADE">
        <w:rPr>
          <w:rFonts w:ascii="Times New Roman" w:hAnsi="Times New Roman" w:cs="Times New Roman"/>
          <w:sz w:val="24"/>
          <w:szCs w:val="24"/>
          <w:lang w:val="cs-CZ"/>
        </w:rPr>
        <w:t>nejlepší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D7BB7">
        <w:rPr>
          <w:rFonts w:ascii="Times New Roman" w:hAnsi="Times New Roman" w:cs="Times New Roman"/>
          <w:sz w:val="24"/>
          <w:szCs w:val="24"/>
          <w:lang w:val="cs-CZ"/>
        </w:rPr>
        <w:t xml:space="preserve">organizace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A54C22">
        <w:rPr>
          <w:rFonts w:ascii="Times New Roman" w:hAnsi="Times New Roman" w:cs="Times New Roman"/>
          <w:sz w:val="24"/>
          <w:szCs w:val="24"/>
          <w:lang w:val="cs-CZ"/>
        </w:rPr>
        <w:t>prosadilo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i </w:t>
      </w:r>
      <w:r w:rsidR="00472FD5">
        <w:rPr>
          <w:rFonts w:ascii="Times New Roman" w:hAnsi="Times New Roman" w:cs="Times New Roman"/>
          <w:sz w:val="24"/>
          <w:szCs w:val="24"/>
          <w:lang w:val="cs-CZ"/>
        </w:rPr>
        <w:t xml:space="preserve">několik 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>ústav</w:t>
      </w:r>
      <w:r w:rsidR="00472FD5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 Akademie věd ČR a vysok</w:t>
      </w:r>
      <w:r w:rsidR="00472FD5"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="00555096">
        <w:rPr>
          <w:rFonts w:ascii="Times New Roman" w:hAnsi="Times New Roman" w:cs="Times New Roman"/>
          <w:sz w:val="24"/>
          <w:szCs w:val="24"/>
          <w:lang w:val="cs-CZ"/>
        </w:rPr>
        <w:t xml:space="preserve"> škol.</w:t>
      </w:r>
    </w:p>
    <w:p w14:paraId="58940CC5" w14:textId="4AD129F7" w:rsidR="00555096" w:rsidRDefault="0055509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543D168" w14:textId="2C5701CD" w:rsidR="008D761A" w:rsidRDefault="00224F5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Drtivá většina organizací má </w:t>
      </w:r>
      <w:r w:rsidR="00331D31">
        <w:rPr>
          <w:rFonts w:ascii="Times New Roman" w:hAnsi="Times New Roman" w:cs="Times New Roman"/>
          <w:sz w:val="24"/>
          <w:szCs w:val="24"/>
          <w:lang w:val="cs-CZ"/>
        </w:rPr>
        <w:t xml:space="preserve">však </w:t>
      </w:r>
      <w:r>
        <w:rPr>
          <w:rFonts w:ascii="Times New Roman" w:hAnsi="Times New Roman" w:cs="Times New Roman"/>
          <w:sz w:val="24"/>
          <w:szCs w:val="24"/>
          <w:lang w:val="cs-CZ"/>
        </w:rPr>
        <w:t>jen několik citací anebo žádné.</w:t>
      </w:r>
    </w:p>
    <w:p w14:paraId="1A37CE5A" w14:textId="70B4C4B7" w:rsidR="002E6BE4" w:rsidRDefault="002E6BE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35EA521" w14:textId="77777777" w:rsidR="00D85129" w:rsidRDefault="00D8512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64D7743" w14:textId="70D46DF0" w:rsidR="00393A2C" w:rsidRDefault="0045518E" w:rsidP="00393A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Stuha 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s</w:t>
      </w:r>
      <w:r w:rsidR="00CB4450">
        <w:rPr>
          <w:rFonts w:ascii="Times New Roman" w:hAnsi="Times New Roman" w:cs="Times New Roman"/>
          <w:sz w:val="24"/>
          <w:szCs w:val="24"/>
          <w:highlight w:val="green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nadpisem</w:t>
      </w:r>
      <w:r w:rsidR="00CB4450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</w:t>
      </w:r>
      <w:r w:rsidR="00393A2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 w:rsidR="000A0F9A">
        <w:rPr>
          <w:rFonts w:ascii="Times New Roman" w:hAnsi="Times New Roman" w:cs="Times New Roman"/>
          <w:sz w:val="24"/>
          <w:szCs w:val="24"/>
          <w:highlight w:val="green"/>
          <w:lang w:val="cs-CZ"/>
        </w:rPr>
        <w:t>Výzkumný</w:t>
      </w:r>
      <w:r w:rsidR="00393A2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sektor”.</w:t>
      </w:r>
    </w:p>
    <w:p w14:paraId="493646EC" w14:textId="77777777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037258" w14:textId="7B7CCA2C" w:rsidR="00393A2C" w:rsidRPr="000A0F9A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>Aplikace se přepne na zobrazení organizací spadající</w:t>
      </w:r>
      <w:r w:rsidR="00742458">
        <w:rPr>
          <w:rFonts w:ascii="Times New Roman" w:hAnsi="Times New Roman" w:cs="Times New Roman"/>
          <w:i/>
          <w:sz w:val="24"/>
          <w:szCs w:val="24"/>
          <w:lang w:val="cs-CZ"/>
        </w:rPr>
        <w:t>ch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 do </w:t>
      </w:r>
      <w:r w:rsidR="00BD52DD">
        <w:rPr>
          <w:rFonts w:ascii="Times New Roman" w:hAnsi="Times New Roman" w:cs="Times New Roman"/>
          <w:i/>
          <w:sz w:val="24"/>
          <w:szCs w:val="24"/>
          <w:lang w:val="cs-CZ"/>
        </w:rPr>
        <w:t>výzkumného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sektoru (</w:t>
      </w:r>
      <w:r w:rsidR="00BD52DD" w:rsidRPr="000A0F9A">
        <w:rPr>
          <w:rFonts w:ascii="Times New Roman" w:hAnsi="Times New Roman" w:cs="Times New Roman"/>
          <w:i/>
          <w:sz w:val="24"/>
          <w:szCs w:val="24"/>
          <w:lang w:val="cs-CZ"/>
        </w:rPr>
        <w:t>AV ČR</w:t>
      </w:r>
      <w:r w:rsidR="00BD52DD">
        <w:rPr>
          <w:rFonts w:ascii="Times New Roman" w:hAnsi="Times New Roman" w:cs="Times New Roman"/>
          <w:i/>
          <w:sz w:val="24"/>
          <w:szCs w:val="24"/>
          <w:lang w:val="cs-CZ"/>
        </w:rPr>
        <w:t xml:space="preserve">, </w:t>
      </w:r>
      <w:r w:rsidR="00BD52DD"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 xml:space="preserve">veřejné vysoké školy </w:t>
      </w:r>
      <w:r w:rsidR="000A0F9A" w:rsidRPr="000A0F9A">
        <w:rPr>
          <w:rFonts w:ascii="Times New Roman" w:hAnsi="Times New Roman" w:cs="Times New Roman"/>
          <w:i/>
          <w:sz w:val="24"/>
          <w:szCs w:val="24"/>
          <w:lang w:val="cs-CZ"/>
        </w:rPr>
        <w:t>a ostatní výzkumné organizace</w:t>
      </w:r>
      <w:r w:rsidRPr="000A0F9A">
        <w:rPr>
          <w:rFonts w:ascii="Times New Roman" w:hAnsi="Times New Roman" w:cs="Times New Roman"/>
          <w:i/>
          <w:sz w:val="24"/>
          <w:szCs w:val="24"/>
          <w:lang w:val="cs-CZ"/>
        </w:rPr>
        <w:t>).</w:t>
      </w:r>
    </w:p>
    <w:p w14:paraId="7AE61998" w14:textId="53EBB24B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599EEA1" w14:textId="4932C454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4311775" w14:textId="7E48F993" w:rsidR="001A6EEC" w:rsidRDefault="001A6EEC" w:rsidP="001A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Okno s komentáři k 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Výzkumné organizace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”.</w:t>
      </w:r>
    </w:p>
    <w:p w14:paraId="280FB009" w14:textId="19D5BDA6" w:rsidR="00393A2C" w:rsidRDefault="00393A2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D8BDCC4" w14:textId="4A2E6C23" w:rsidR="0062423D" w:rsidRDefault="0071452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Na špici výzkumných organizací </w:t>
      </w:r>
      <w:r w:rsidR="007F4B39">
        <w:rPr>
          <w:rFonts w:ascii="Times New Roman" w:hAnsi="Times New Roman" w:cs="Times New Roman"/>
          <w:sz w:val="24"/>
          <w:szCs w:val="24"/>
          <w:lang w:val="cs-CZ"/>
        </w:rPr>
        <w:t xml:space="preserve">jsou promíchány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technické vysoké školy, 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 xml:space="preserve">velké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>univerzity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 xml:space="preserve"> a ústavy Akademie věd ČR s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převážně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 xml:space="preserve">biotechnologickým a 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chemickým 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zaměřením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74B191EF" w14:textId="77777777" w:rsidR="00AE6226" w:rsidRDefault="00AE622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C46F33" w14:textId="7EA3BB93" w:rsidR="00A8296B" w:rsidRDefault="0071452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lastRenderedPageBreak/>
        <w:t xml:space="preserve">Jako nejlepší </w:t>
      </w:r>
      <w:r w:rsidR="003C6036">
        <w:rPr>
          <w:rFonts w:ascii="Times New Roman" w:hAnsi="Times New Roman" w:cs="Times New Roman"/>
          <w:sz w:val="24"/>
          <w:szCs w:val="24"/>
          <w:lang w:val="cs-CZ"/>
        </w:rPr>
        <w:t>vychází Ústav experimentální botaniky AV ČR</w:t>
      </w:r>
      <w:r w:rsidR="0062423D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>Další tři ústavy A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kademie věd</w:t>
      </w:r>
      <w:r w:rsidR="00AE6226">
        <w:rPr>
          <w:rFonts w:ascii="Times New Roman" w:hAnsi="Times New Roman" w:cs="Times New Roman"/>
          <w:sz w:val="24"/>
          <w:szCs w:val="24"/>
          <w:lang w:val="cs-CZ"/>
        </w:rPr>
        <w:t xml:space="preserve"> ČR</w:t>
      </w:r>
      <w:r w:rsidR="00C97737" w:rsidRPr="00C9773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jsou v </w:t>
      </w:r>
      <w:r w:rsidR="00EE2A06">
        <w:rPr>
          <w:rFonts w:ascii="Times New Roman" w:hAnsi="Times New Roman" w:cs="Times New Roman"/>
          <w:sz w:val="24"/>
          <w:szCs w:val="24"/>
          <w:lang w:val="cs-CZ"/>
        </w:rPr>
        <w:t>první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 xml:space="preserve"> desítce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 xml:space="preserve">a to 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včetně Ústavu organické chemie a biochemie AV ČR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, který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730B4">
        <w:rPr>
          <w:rFonts w:ascii="Times New Roman" w:hAnsi="Times New Roman" w:cs="Times New Roman"/>
          <w:sz w:val="24"/>
          <w:szCs w:val="24"/>
          <w:lang w:val="cs-CZ"/>
        </w:rPr>
        <w:t>má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> velk</w:t>
      </w:r>
      <w:r w:rsidR="00C97737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 příjmy 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>z </w:t>
      </w:r>
      <w:del w:id="64" w:author="Martin Srholec" w:date="2018-10-26T10:33:00Z">
        <w:r w:rsidR="00A8296B" w:rsidDel="0025579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licencování </w:delText>
        </w:r>
      </w:del>
      <w:ins w:id="65" w:author="Martin Srholec" w:date="2018-10-26T10:33:00Z">
        <w:r w:rsidR="0025579D">
          <w:rPr>
            <w:rFonts w:ascii="Times New Roman" w:hAnsi="Times New Roman" w:cs="Times New Roman"/>
            <w:sz w:val="24"/>
            <w:szCs w:val="24"/>
            <w:lang w:val="cs-CZ"/>
          </w:rPr>
          <w:t>komercializace</w:t>
        </w:r>
        <w:r w:rsidR="0025579D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del w:id="66" w:author="Martin Srholec" w:date="2018-10-26T10:37:00Z">
        <w:r w:rsidR="00D806CB" w:rsidDel="0025579D">
          <w:rPr>
            <w:rFonts w:ascii="Times New Roman" w:hAnsi="Times New Roman" w:cs="Times New Roman"/>
            <w:sz w:val="24"/>
            <w:szCs w:val="24"/>
            <w:lang w:val="cs-CZ"/>
          </w:rPr>
          <w:delText>patentů</w:delText>
        </w:r>
        <w:r w:rsidR="00A8296B" w:rsidDel="0025579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ins w:id="67" w:author="Martin Srholec" w:date="2018-10-26T10:37:00Z">
        <w:r w:rsidR="0025579D">
          <w:rPr>
            <w:rFonts w:ascii="Times New Roman" w:hAnsi="Times New Roman" w:cs="Times New Roman"/>
            <w:sz w:val="24"/>
            <w:szCs w:val="24"/>
            <w:lang w:val="cs-CZ"/>
          </w:rPr>
          <w:t>objevů</w:t>
        </w:r>
        <w:r w:rsidR="0025579D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r w:rsidR="00A8296B">
        <w:rPr>
          <w:rFonts w:ascii="Times New Roman" w:hAnsi="Times New Roman" w:cs="Times New Roman"/>
          <w:sz w:val="24"/>
          <w:szCs w:val="24"/>
          <w:lang w:val="cs-CZ"/>
        </w:rPr>
        <w:t>prof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>esora Antonína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 xml:space="preserve"> Holého z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8296B">
        <w:rPr>
          <w:rFonts w:ascii="Times New Roman" w:hAnsi="Times New Roman" w:cs="Times New Roman"/>
          <w:sz w:val="24"/>
          <w:szCs w:val="24"/>
          <w:lang w:val="cs-CZ"/>
        </w:rPr>
        <w:t>osmdesátých let.</w:t>
      </w:r>
    </w:p>
    <w:p w14:paraId="7231F514" w14:textId="77777777" w:rsidR="00A8296B" w:rsidRDefault="00A8296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1DF9E1D" w14:textId="3F398B02" w:rsidR="00393A2C" w:rsidRDefault="006242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Mezi vysokými školami </w:t>
      </w:r>
      <w:r w:rsidR="006730B4">
        <w:rPr>
          <w:rFonts w:ascii="Times New Roman" w:hAnsi="Times New Roman" w:cs="Times New Roman"/>
          <w:sz w:val="24"/>
          <w:szCs w:val="24"/>
          <w:lang w:val="cs-CZ"/>
        </w:rPr>
        <w:t xml:space="preserve">posbírala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díky nanotechnologiím </w:t>
      </w:r>
      <w:r w:rsidR="006730B4">
        <w:rPr>
          <w:rFonts w:ascii="Times New Roman" w:hAnsi="Times New Roman" w:cs="Times New Roman"/>
          <w:sz w:val="24"/>
          <w:szCs w:val="24"/>
          <w:lang w:val="cs-CZ"/>
        </w:rPr>
        <w:t xml:space="preserve">nejvíce citací </w:t>
      </w:r>
      <w:r w:rsidR="009440F2">
        <w:rPr>
          <w:rFonts w:ascii="Times New Roman" w:hAnsi="Times New Roman" w:cs="Times New Roman"/>
          <w:sz w:val="24"/>
          <w:szCs w:val="24"/>
          <w:lang w:val="cs-CZ"/>
        </w:rPr>
        <w:t xml:space="preserve">jinak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>menší</w:t>
      </w:r>
      <w:r w:rsidR="004B439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Technická univerzita v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Liberci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7F7827" w:rsidRPr="007F7827">
        <w:rPr>
          <w:rFonts w:ascii="Times New Roman" w:hAnsi="Times New Roman" w:cs="Times New Roman"/>
          <w:sz w:val="24"/>
          <w:szCs w:val="24"/>
          <w:lang w:val="cs-CZ"/>
        </w:rPr>
        <w:t>Následuje České vysoké učení technické v Praze a v těsném závěsu Univerzita Palackého v Olomouci.</w:t>
      </w:r>
    </w:p>
    <w:p w14:paraId="2FCA66AE" w14:textId="02D1F18A" w:rsidR="00EF5334" w:rsidRDefault="00EF53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6B98CB" w14:textId="1A6AD45D" w:rsidR="00EF5334" w:rsidRDefault="00EF5334" w:rsidP="00EF53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Akademie věd ČR jako celek dosahuje většího počtu patentových citací než všechny veřejné vysoké školy dohromady. Přitom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 xml:space="preserve">z hlediska </w:t>
      </w:r>
      <w:r w:rsidR="009C729E">
        <w:rPr>
          <w:rFonts w:ascii="Times New Roman" w:hAnsi="Times New Roman" w:cs="Times New Roman"/>
          <w:sz w:val="24"/>
          <w:szCs w:val="24"/>
          <w:lang w:val="cs-CZ"/>
        </w:rPr>
        <w:t xml:space="preserve">počtu výzkumných pracovníků i 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>rozpočtu je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podstatně m</w:t>
      </w:r>
      <w:r w:rsidR="00947BD4">
        <w:rPr>
          <w:rFonts w:ascii="Times New Roman" w:hAnsi="Times New Roman" w:cs="Times New Roman"/>
          <w:sz w:val="24"/>
          <w:szCs w:val="24"/>
          <w:lang w:val="cs-CZ"/>
        </w:rPr>
        <w:t>enší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 </w:t>
      </w:r>
    </w:p>
    <w:p w14:paraId="4B2BEF52" w14:textId="77777777" w:rsidR="00EF5334" w:rsidRDefault="00EF53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FDDD0A6" w14:textId="5A7BB20C" w:rsidR="00AE6226" w:rsidRDefault="00AE6226" w:rsidP="00AE62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Ostatní výzkumné organizace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mimo Akademii věd ČR a vysokoškolský sektor </w:t>
      </w:r>
      <w:r w:rsidR="00D806CB"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EF5334">
        <w:rPr>
          <w:rFonts w:ascii="Times New Roman" w:hAnsi="Times New Roman" w:cs="Times New Roman"/>
          <w:sz w:val="24"/>
          <w:szCs w:val="24"/>
          <w:lang w:val="cs-CZ"/>
        </w:rPr>
        <w:t>na poli</w:t>
      </w:r>
      <w:r w:rsidR="00C763E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 xml:space="preserve">patentových citací </w:t>
      </w:r>
      <w:r w:rsidR="00C763E5">
        <w:rPr>
          <w:rFonts w:ascii="Times New Roman" w:hAnsi="Times New Roman" w:cs="Times New Roman"/>
          <w:sz w:val="24"/>
          <w:szCs w:val="24"/>
          <w:lang w:val="cs-CZ"/>
        </w:rPr>
        <w:t xml:space="preserve">výrazněji </w:t>
      </w:r>
      <w:r w:rsidR="00FB2CC9">
        <w:rPr>
          <w:rFonts w:ascii="Times New Roman" w:hAnsi="Times New Roman" w:cs="Times New Roman"/>
          <w:sz w:val="24"/>
          <w:szCs w:val="24"/>
          <w:lang w:val="cs-CZ"/>
        </w:rPr>
        <w:t>neprosazují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919F984" w14:textId="4BA5C43A" w:rsidR="00015206" w:rsidRDefault="0001520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302DE24" w14:textId="3010DE1A" w:rsidR="0065706F" w:rsidRDefault="0065706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22548D1" w14:textId="77777777" w:rsidR="0065706F" w:rsidRPr="00760F6D" w:rsidRDefault="0065706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08C2836" w14:textId="011A4B19" w:rsidR="001A6EEC" w:rsidRDefault="0045518E" w:rsidP="001A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Stuha 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s</w:t>
      </w:r>
      <w:r w:rsidR="007C73DA">
        <w:rPr>
          <w:rFonts w:ascii="Times New Roman" w:hAnsi="Times New Roman" w:cs="Times New Roman"/>
          <w:sz w:val="24"/>
          <w:szCs w:val="24"/>
          <w:highlight w:val="green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nadpisem</w:t>
      </w:r>
      <w:r w:rsidR="007C73DA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</w:t>
      </w:r>
      <w:r w:rsidR="001A6EE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 w:rsidR="001A6EE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Podniky</w:t>
      </w:r>
      <w:r w:rsidR="001A6EEC"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”.</w:t>
      </w:r>
    </w:p>
    <w:p w14:paraId="7745EA9D" w14:textId="75F8313C" w:rsidR="00630C0B" w:rsidRDefault="00630C0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825723F" w14:textId="3C37DFFE" w:rsidR="001A6EEC" w:rsidRPr="0078786B" w:rsidRDefault="001A6EEC" w:rsidP="001A6EE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>Aplikace se přepne na zobrazení organizací spadají</w:t>
      </w:r>
      <w:r w:rsidR="00465BE0">
        <w:rPr>
          <w:rFonts w:ascii="Times New Roman" w:hAnsi="Times New Roman" w:cs="Times New Roman"/>
          <w:i/>
          <w:sz w:val="24"/>
          <w:szCs w:val="24"/>
          <w:lang w:val="cs-CZ"/>
        </w:rPr>
        <w:t>c</w:t>
      </w:r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>í</w:t>
      </w:r>
      <w:r w:rsidR="00465BE0">
        <w:rPr>
          <w:rFonts w:ascii="Times New Roman" w:hAnsi="Times New Roman" w:cs="Times New Roman"/>
          <w:i/>
          <w:sz w:val="24"/>
          <w:szCs w:val="24"/>
          <w:lang w:val="cs-CZ"/>
        </w:rPr>
        <w:t>ch</w:t>
      </w:r>
      <w:r w:rsidRPr="0078786B">
        <w:rPr>
          <w:rFonts w:ascii="Times New Roman" w:hAnsi="Times New Roman" w:cs="Times New Roman"/>
          <w:i/>
          <w:sz w:val="24"/>
          <w:szCs w:val="24"/>
          <w:lang w:val="cs-CZ"/>
        </w:rPr>
        <w:t xml:space="preserve"> do kategorie podnik.</w:t>
      </w:r>
    </w:p>
    <w:p w14:paraId="4F7CEB36" w14:textId="77777777" w:rsidR="00C60C18" w:rsidRDefault="00C60C1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DFADD2F" w14:textId="2147E3CB" w:rsidR="001A6EEC" w:rsidRDefault="001A6EEC" w:rsidP="001A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Okno s komentáři k 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Podniky</w:t>
      </w:r>
      <w:r w:rsidRPr="00393A2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”.</w:t>
      </w:r>
    </w:p>
    <w:p w14:paraId="017F45BB" w14:textId="56DC0A20" w:rsidR="001A6EEC" w:rsidRDefault="001A6EE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9BC3912" w14:textId="36D3ED61" w:rsidR="009830E0" w:rsidRDefault="007C73DA" w:rsidP="00983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Podle očekávání jsou v popředí zejména zaběhnuté větší podniky z</w:t>
      </w:r>
      <w:r w:rsidR="002D0154">
        <w:rPr>
          <w:rFonts w:ascii="Times New Roman" w:hAnsi="Times New Roman" w:cs="Times New Roman"/>
          <w:sz w:val="24"/>
          <w:szCs w:val="24"/>
          <w:lang w:val="cs-CZ"/>
        </w:rPr>
        <w:t> farmaceutické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2D0154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2D0154" w:rsidRPr="000011F7">
        <w:rPr>
          <w:rFonts w:ascii="Times New Roman" w:hAnsi="Times New Roman" w:cs="Times New Roman"/>
          <w:sz w:val="24"/>
          <w:szCs w:val="24"/>
          <w:lang w:val="cs-CZ"/>
        </w:rPr>
        <w:t>automobilové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59185E" w:rsidRPr="000011F7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>strojírenské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FB360A" w:rsidRPr="000011F7">
        <w:rPr>
          <w:rFonts w:ascii="Times New Roman" w:hAnsi="Times New Roman" w:cs="Times New Roman"/>
          <w:sz w:val="24"/>
          <w:szCs w:val="24"/>
          <w:lang w:val="cs-CZ"/>
        </w:rPr>
        <w:t>elektronické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 chemické</w:t>
      </w:r>
      <w:r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FB360A" w:rsidRPr="000011F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F1629">
        <w:rPr>
          <w:rFonts w:ascii="Times New Roman" w:hAnsi="Times New Roman" w:cs="Times New Roman"/>
          <w:sz w:val="24"/>
          <w:szCs w:val="24"/>
          <w:lang w:val="cs-CZ"/>
        </w:rPr>
        <w:t>průmyslu</w:t>
      </w:r>
      <w:r w:rsidR="002D0154" w:rsidRPr="000011F7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2D015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1D414729" w14:textId="6C07DB50" w:rsidR="00630C0B" w:rsidRDefault="00630C0B" w:rsidP="00630C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A325333" w14:textId="5E7DC4DB" w:rsidR="008D114C" w:rsidRDefault="00497289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7C73DA">
        <w:rPr>
          <w:rFonts w:ascii="Times New Roman" w:hAnsi="Times New Roman" w:cs="Times New Roman"/>
          <w:sz w:val="24"/>
          <w:szCs w:val="24"/>
          <w:lang w:val="cs-CZ"/>
        </w:rPr>
        <w:t xml:space="preserve">ejlepší jsou </w:t>
      </w:r>
      <w:r w:rsidR="003973E0">
        <w:rPr>
          <w:rFonts w:ascii="Times New Roman" w:hAnsi="Times New Roman" w:cs="Times New Roman"/>
          <w:sz w:val="24"/>
          <w:szCs w:val="24"/>
          <w:lang w:val="cs-CZ"/>
        </w:rPr>
        <w:t xml:space="preserve">dva </w:t>
      </w:r>
      <w:r w:rsidR="007C73DA">
        <w:rPr>
          <w:rFonts w:ascii="Times New Roman" w:hAnsi="Times New Roman" w:cs="Times New Roman"/>
          <w:sz w:val="24"/>
          <w:szCs w:val="24"/>
          <w:lang w:val="cs-CZ"/>
        </w:rPr>
        <w:t>tradičn</w:t>
      </w:r>
      <w:r w:rsidR="009E46B0">
        <w:rPr>
          <w:rFonts w:ascii="Times New Roman" w:hAnsi="Times New Roman" w:cs="Times New Roman"/>
          <w:sz w:val="24"/>
          <w:szCs w:val="24"/>
          <w:lang w:val="cs-CZ"/>
        </w:rPr>
        <w:t>ě</w:t>
      </w:r>
      <w:r w:rsidR="007C73DA">
        <w:rPr>
          <w:rFonts w:ascii="Times New Roman" w:hAnsi="Times New Roman" w:cs="Times New Roman"/>
          <w:sz w:val="24"/>
          <w:szCs w:val="24"/>
          <w:lang w:val="cs-CZ"/>
        </w:rPr>
        <w:t xml:space="preserve"> velcí hráči </w:t>
      </w:r>
      <w:r w:rsidR="001E415F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CB6986">
        <w:rPr>
          <w:rFonts w:ascii="Times New Roman" w:hAnsi="Times New Roman" w:cs="Times New Roman"/>
          <w:sz w:val="24"/>
          <w:szCs w:val="24"/>
          <w:lang w:val="cs-CZ"/>
        </w:rPr>
        <w:t xml:space="preserve"> podnikovém</w:t>
      </w:r>
      <w:r w:rsidR="001E415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E46B0">
        <w:rPr>
          <w:rFonts w:ascii="Times New Roman" w:hAnsi="Times New Roman" w:cs="Times New Roman"/>
          <w:sz w:val="24"/>
          <w:szCs w:val="24"/>
          <w:lang w:val="cs-CZ"/>
        </w:rPr>
        <w:t xml:space="preserve">výzkumu </w:t>
      </w:r>
      <w:r w:rsidR="0059185E">
        <w:rPr>
          <w:rFonts w:ascii="Times New Roman" w:hAnsi="Times New Roman" w:cs="Times New Roman"/>
          <w:sz w:val="24"/>
          <w:szCs w:val="24"/>
          <w:lang w:val="cs-CZ"/>
        </w:rPr>
        <w:t xml:space="preserve">Zentiva a Škoda Auto. </w:t>
      </w:r>
      <w:r w:rsidR="004008D6">
        <w:rPr>
          <w:rFonts w:ascii="Times New Roman" w:hAnsi="Times New Roman" w:cs="Times New Roman"/>
          <w:sz w:val="24"/>
          <w:szCs w:val="24"/>
          <w:lang w:val="cs-CZ"/>
        </w:rPr>
        <w:t xml:space="preserve">Jako třetí v pořadí </w:t>
      </w:r>
      <w:del w:id="68" w:author="Martin Srholec" w:date="2018-10-26T10:45:00Z">
        <w:r w:rsidR="004008D6" w:rsidDel="00AD5692">
          <w:rPr>
            <w:rFonts w:ascii="Times New Roman" w:hAnsi="Times New Roman" w:cs="Times New Roman"/>
            <w:sz w:val="24"/>
            <w:szCs w:val="24"/>
            <w:lang w:val="cs-CZ"/>
          </w:rPr>
          <w:delText>příjemně</w:delText>
        </w:r>
        <w:r w:rsidR="009830E0" w:rsidDel="00AD5692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9830E0">
        <w:rPr>
          <w:rFonts w:ascii="Times New Roman" w:hAnsi="Times New Roman" w:cs="Times New Roman"/>
          <w:sz w:val="24"/>
          <w:szCs w:val="24"/>
          <w:lang w:val="cs-CZ"/>
        </w:rPr>
        <w:t xml:space="preserve">překvapil 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liberecký </w:t>
      </w:r>
      <w:proofErr w:type="spellStart"/>
      <w:r w:rsidR="00E60C77"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D21B18">
        <w:rPr>
          <w:rFonts w:ascii="Times New Roman" w:hAnsi="Times New Roman" w:cs="Times New Roman"/>
          <w:sz w:val="24"/>
          <w:szCs w:val="24"/>
          <w:lang w:val="cs-CZ"/>
        </w:rPr>
        <w:t>lmarco</w:t>
      </w:r>
      <w:proofErr w:type="spellEnd"/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, což je </w:t>
      </w:r>
      <w:r w:rsidR="002046D7">
        <w:rPr>
          <w:rFonts w:ascii="Times New Roman" w:hAnsi="Times New Roman" w:cs="Times New Roman"/>
          <w:sz w:val="24"/>
          <w:szCs w:val="24"/>
          <w:lang w:val="cs-CZ"/>
        </w:rPr>
        <w:t>menší</w:t>
      </w:r>
      <w:r w:rsidR="000011F7">
        <w:rPr>
          <w:rFonts w:ascii="Times New Roman" w:hAnsi="Times New Roman" w:cs="Times New Roman"/>
          <w:sz w:val="24"/>
          <w:szCs w:val="24"/>
          <w:lang w:val="cs-CZ"/>
        </w:rPr>
        <w:t xml:space="preserve"> podnik</w:t>
      </w:r>
      <w:r w:rsidR="004008D6">
        <w:rPr>
          <w:rFonts w:ascii="Times New Roman" w:hAnsi="Times New Roman" w:cs="Times New Roman"/>
          <w:sz w:val="24"/>
          <w:szCs w:val="24"/>
          <w:lang w:val="cs-CZ"/>
        </w:rPr>
        <w:t xml:space="preserve"> v domácím vlastnictví</w:t>
      </w:r>
      <w:r w:rsidR="004F3CC8">
        <w:rPr>
          <w:rFonts w:ascii="Times New Roman" w:hAnsi="Times New Roman" w:cs="Times New Roman"/>
          <w:sz w:val="24"/>
          <w:szCs w:val="24"/>
          <w:lang w:val="cs-CZ"/>
        </w:rPr>
        <w:t xml:space="preserve">, který prorazil </w:t>
      </w:r>
      <w:r w:rsidR="00235B45">
        <w:rPr>
          <w:rFonts w:ascii="Times New Roman" w:hAnsi="Times New Roman" w:cs="Times New Roman"/>
          <w:sz w:val="24"/>
          <w:szCs w:val="24"/>
          <w:lang w:val="cs-CZ"/>
        </w:rPr>
        <w:t>se zařízením</w:t>
      </w:r>
      <w:r w:rsidR="00E60C77">
        <w:rPr>
          <w:rFonts w:ascii="Times New Roman" w:hAnsi="Times New Roman" w:cs="Times New Roman"/>
          <w:sz w:val="24"/>
          <w:szCs w:val="24"/>
          <w:lang w:val="cs-CZ"/>
        </w:rPr>
        <w:t xml:space="preserve"> na výrobu </w:t>
      </w:r>
      <w:proofErr w:type="spellStart"/>
      <w:r w:rsidR="00E60C77">
        <w:rPr>
          <w:rFonts w:ascii="Times New Roman" w:hAnsi="Times New Roman" w:cs="Times New Roman"/>
          <w:sz w:val="24"/>
          <w:szCs w:val="24"/>
          <w:lang w:val="cs-CZ"/>
        </w:rPr>
        <w:t>nanovláken</w:t>
      </w:r>
      <w:proofErr w:type="spellEnd"/>
      <w:r w:rsidR="004F3CC8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3126938C" w14:textId="79E00A9A" w:rsidR="007C73DA" w:rsidRDefault="007C73DA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058475" w14:textId="4C705EB1" w:rsidR="004123A3" w:rsidRDefault="007C73DA" w:rsidP="00045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Jinak však mezi nejlepšími převažují</w:t>
      </w:r>
      <w:r w:rsidR="0081179F">
        <w:rPr>
          <w:rFonts w:ascii="Times New Roman" w:hAnsi="Times New Roman" w:cs="Times New Roman"/>
          <w:sz w:val="24"/>
          <w:szCs w:val="24"/>
          <w:lang w:val="cs-CZ"/>
        </w:rPr>
        <w:t xml:space="preserve"> velké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podniky pod zahraniční kontrolou</w:t>
      </w:r>
      <w:r w:rsidR="00045F5D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045F5D" w:rsidRPr="00045F5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 xml:space="preserve">Další domácí podniky, které se alespoň těsně </w:t>
      </w:r>
      <w:r w:rsidR="00235B45">
        <w:rPr>
          <w:rFonts w:ascii="Times New Roman" w:hAnsi="Times New Roman" w:cs="Times New Roman"/>
          <w:sz w:val="24"/>
          <w:szCs w:val="24"/>
          <w:lang w:val="cs-CZ"/>
        </w:rPr>
        <w:t>vměstnaly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 xml:space="preserve"> do první desítky, jsou </w:t>
      </w:r>
      <w:proofErr w:type="spellStart"/>
      <w:r w:rsidR="004123A3">
        <w:rPr>
          <w:rFonts w:ascii="Times New Roman" w:hAnsi="Times New Roman" w:cs="Times New Roman"/>
          <w:sz w:val="24"/>
          <w:szCs w:val="24"/>
          <w:lang w:val="cs-CZ"/>
        </w:rPr>
        <w:t>Spolchemie</w:t>
      </w:r>
      <w:proofErr w:type="spellEnd"/>
      <w:r w:rsidR="004123A3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r w:rsidR="004123A3" w:rsidRPr="00C52677">
        <w:rPr>
          <w:rFonts w:ascii="Times New Roman" w:hAnsi="Times New Roman" w:cs="Times New Roman"/>
          <w:sz w:val="24"/>
          <w:szCs w:val="24"/>
          <w:lang w:val="cs-CZ"/>
        </w:rPr>
        <w:t xml:space="preserve">ROBE </w:t>
      </w:r>
      <w:proofErr w:type="spellStart"/>
      <w:r w:rsidR="004123A3" w:rsidRPr="00C52677">
        <w:rPr>
          <w:rFonts w:ascii="Times New Roman" w:hAnsi="Times New Roman" w:cs="Times New Roman"/>
          <w:sz w:val="24"/>
          <w:szCs w:val="24"/>
          <w:lang w:val="cs-CZ"/>
        </w:rPr>
        <w:t>light</w:t>
      </w:r>
      <w:r w:rsidR="00214806"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4123A3" w:rsidRPr="00C52677">
        <w:rPr>
          <w:rFonts w:ascii="Times New Roman" w:hAnsi="Times New Roman" w:cs="Times New Roman"/>
          <w:sz w:val="24"/>
          <w:szCs w:val="24"/>
          <w:lang w:val="cs-CZ"/>
        </w:rPr>
        <w:t>ing</w:t>
      </w:r>
      <w:proofErr w:type="spellEnd"/>
      <w:r w:rsidR="004123A3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0FF357A1" w14:textId="77777777" w:rsidR="004123A3" w:rsidRDefault="004123A3" w:rsidP="00045F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B95A2F" w14:textId="6C2B0055" w:rsidR="007C73DA" w:rsidRDefault="007C73DA" w:rsidP="007C7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Z</w:t>
      </w:r>
      <w:r w:rsidR="0081179F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malých</w:t>
      </w:r>
      <w:r w:rsidR="00516953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podniků </w:t>
      </w:r>
      <w:r w:rsidR="009E46B0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4123A3">
        <w:rPr>
          <w:rFonts w:ascii="Times New Roman" w:hAnsi="Times New Roman" w:cs="Times New Roman"/>
          <w:sz w:val="24"/>
          <w:szCs w:val="24"/>
          <w:lang w:val="cs-CZ"/>
        </w:rPr>
        <w:t> dobrými výsledky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36D79">
        <w:rPr>
          <w:rFonts w:ascii="Times New Roman" w:hAnsi="Times New Roman" w:cs="Times New Roman"/>
          <w:sz w:val="24"/>
          <w:szCs w:val="24"/>
          <w:lang w:val="cs-CZ"/>
        </w:rPr>
        <w:t>si zaslouží</w:t>
      </w:r>
      <w:r w:rsidR="003135B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36D79">
        <w:rPr>
          <w:rFonts w:ascii="Times New Roman" w:hAnsi="Times New Roman" w:cs="Times New Roman"/>
          <w:sz w:val="24"/>
          <w:szCs w:val="24"/>
          <w:lang w:val="cs-CZ"/>
        </w:rPr>
        <w:t xml:space="preserve">vypíchnout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třeba </w:t>
      </w:r>
      <w:r w:rsidRPr="00AD5DCE">
        <w:rPr>
          <w:rFonts w:ascii="Times New Roman" w:hAnsi="Times New Roman" w:cs="Times New Roman"/>
          <w:sz w:val="24"/>
          <w:szCs w:val="24"/>
          <w:lang w:val="cs-CZ"/>
        </w:rPr>
        <w:t>CODA DEVELOPMENT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Narex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Optaglio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Pr="00C9702D">
        <w:rPr>
          <w:rFonts w:ascii="Times New Roman" w:hAnsi="Times New Roman" w:cs="Times New Roman"/>
          <w:sz w:val="24"/>
          <w:szCs w:val="24"/>
          <w:lang w:val="cs-CZ"/>
        </w:rPr>
        <w:t>Biotech</w:t>
      </w:r>
      <w:proofErr w:type="spellEnd"/>
      <w:r w:rsidRPr="00C9702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9702D">
        <w:rPr>
          <w:rFonts w:ascii="Times New Roman" w:hAnsi="Times New Roman" w:cs="Times New Roman"/>
          <w:sz w:val="24"/>
          <w:szCs w:val="24"/>
          <w:lang w:val="cs-CZ"/>
        </w:rPr>
        <w:t>progress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, Agra Group</w:t>
      </w:r>
      <w:r w:rsidR="00214806">
        <w:rPr>
          <w:rFonts w:ascii="Times New Roman" w:hAnsi="Times New Roman" w:cs="Times New Roman"/>
          <w:sz w:val="24"/>
          <w:szCs w:val="24"/>
          <w:lang w:val="cs-CZ"/>
        </w:rPr>
        <w:t xml:space="preserve"> anebo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E37EFE">
        <w:rPr>
          <w:rFonts w:ascii="Times New Roman" w:hAnsi="Times New Roman" w:cs="Times New Roman"/>
          <w:sz w:val="24"/>
          <w:szCs w:val="24"/>
          <w:lang w:val="cs-CZ"/>
        </w:rPr>
        <w:t>Supersprox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36F8FA74" w14:textId="08AD11E1" w:rsidR="004123A3" w:rsidRDefault="004123A3" w:rsidP="007C7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1F673F9" w14:textId="4DABEDE7" w:rsidR="009E46B0" w:rsidRDefault="009E46B0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Některé i z těch nejlepších jako 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 xml:space="preserve">PLIVA – </w:t>
      </w:r>
      <w:proofErr w:type="spellStart"/>
      <w:r w:rsidRPr="00540EF4">
        <w:rPr>
          <w:rFonts w:ascii="Times New Roman" w:hAnsi="Times New Roman" w:cs="Times New Roman"/>
          <w:sz w:val="24"/>
          <w:szCs w:val="24"/>
          <w:lang w:val="cs-CZ"/>
        </w:rPr>
        <w:t>Lachema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 xml:space="preserve">IVAX </w:t>
      </w:r>
      <w:proofErr w:type="spellStart"/>
      <w:r w:rsidRPr="00540EF4">
        <w:rPr>
          <w:rFonts w:ascii="Times New Roman" w:hAnsi="Times New Roman" w:cs="Times New Roman"/>
          <w:sz w:val="24"/>
          <w:szCs w:val="24"/>
          <w:lang w:val="cs-CZ"/>
        </w:rPr>
        <w:t>Pharmaceuticals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 xml:space="preserve">IVAX </w:t>
      </w:r>
      <w:r>
        <w:rPr>
          <w:rFonts w:ascii="Times New Roman" w:hAnsi="Times New Roman" w:cs="Times New Roman"/>
          <w:sz w:val="24"/>
          <w:szCs w:val="24"/>
          <w:lang w:val="cs-CZ"/>
        </w:rPr>
        <w:t>–</w:t>
      </w:r>
      <w:r w:rsidRPr="00540EF4">
        <w:rPr>
          <w:rFonts w:ascii="Times New Roman" w:hAnsi="Times New Roman" w:cs="Times New Roman"/>
          <w:sz w:val="24"/>
          <w:szCs w:val="24"/>
          <w:lang w:val="cs-CZ"/>
        </w:rPr>
        <w:t xml:space="preserve"> CR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Pr="003135BD">
        <w:rPr>
          <w:rFonts w:ascii="Times New Roman" w:hAnsi="Times New Roman" w:cs="Times New Roman"/>
          <w:sz w:val="24"/>
          <w:szCs w:val="24"/>
          <w:lang w:val="cs-CZ"/>
        </w:rPr>
        <w:t>Contipro</w:t>
      </w:r>
      <w:proofErr w:type="spellEnd"/>
      <w:r w:rsidRPr="003135B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35BD">
        <w:rPr>
          <w:rFonts w:ascii="Times New Roman" w:hAnsi="Times New Roman" w:cs="Times New Roman"/>
          <w:sz w:val="24"/>
          <w:szCs w:val="24"/>
          <w:lang w:val="cs-CZ"/>
        </w:rPr>
        <w:t>Biotech</w:t>
      </w:r>
      <w:proofErr w:type="spellEnd"/>
      <w:r w:rsidR="00D65396">
        <w:rPr>
          <w:rFonts w:ascii="Times New Roman" w:hAnsi="Times New Roman" w:cs="Times New Roman"/>
          <w:sz w:val="24"/>
          <w:szCs w:val="24"/>
          <w:lang w:val="cs-CZ"/>
        </w:rPr>
        <w:t>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BHS Holice</w:t>
      </w:r>
      <w:r w:rsidR="00D65396">
        <w:rPr>
          <w:rFonts w:ascii="Times New Roman" w:hAnsi="Times New Roman" w:cs="Times New Roman"/>
          <w:sz w:val="24"/>
          <w:szCs w:val="24"/>
          <w:lang w:val="cs-CZ"/>
        </w:rPr>
        <w:t xml:space="preserve"> anebo FAB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83597">
        <w:rPr>
          <w:rFonts w:ascii="Times New Roman" w:hAnsi="Times New Roman" w:cs="Times New Roman"/>
          <w:sz w:val="24"/>
          <w:szCs w:val="24"/>
          <w:lang w:val="cs-CZ"/>
        </w:rPr>
        <w:t xml:space="preserve">už </w:t>
      </w:r>
      <w:r w:rsidR="00283099">
        <w:rPr>
          <w:rFonts w:ascii="Times New Roman" w:hAnsi="Times New Roman" w:cs="Times New Roman"/>
          <w:sz w:val="24"/>
          <w:szCs w:val="24"/>
          <w:lang w:val="cs-CZ"/>
        </w:rPr>
        <w:t>patří mezi</w:t>
      </w:r>
      <w:r w:rsidR="0098359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30E89">
        <w:rPr>
          <w:rFonts w:ascii="Times New Roman" w:hAnsi="Times New Roman" w:cs="Times New Roman"/>
          <w:sz w:val="24"/>
          <w:szCs w:val="24"/>
          <w:lang w:val="cs-CZ"/>
        </w:rPr>
        <w:t xml:space="preserve">formálně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zaniklé subjekty. </w:t>
      </w:r>
    </w:p>
    <w:p w14:paraId="57D29EEB" w14:textId="3723A658" w:rsidR="00C43260" w:rsidRDefault="00C43260" w:rsidP="00AD5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EC44C95" w14:textId="79EA8340" w:rsidR="00497289" w:rsidRDefault="00497289" w:rsidP="00C432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Na čele</w:t>
      </w:r>
      <w:r w:rsidRPr="00497289">
        <w:rPr>
          <w:rFonts w:ascii="Times New Roman" w:hAnsi="Times New Roman" w:cs="Times New Roman"/>
          <w:sz w:val="24"/>
          <w:szCs w:val="24"/>
          <w:lang w:val="cs-CZ"/>
        </w:rPr>
        <w:t xml:space="preserve"> chybí poboč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ky nadnárodních firem, které mají </w:t>
      </w:r>
      <w:r w:rsidRPr="00497289">
        <w:rPr>
          <w:rFonts w:ascii="Times New Roman" w:hAnsi="Times New Roman" w:cs="Times New Roman"/>
          <w:sz w:val="24"/>
          <w:szCs w:val="24"/>
          <w:lang w:val="cs-CZ"/>
        </w:rPr>
        <w:t xml:space="preserve">v Česku </w:t>
      </w:r>
      <w:del w:id="69" w:author="Martin Srholec" w:date="2018-10-26T10:46:00Z">
        <w:r w:rsidDel="00AD5692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velké </w:delText>
        </w:r>
      </w:del>
      <w:ins w:id="70" w:author="Martin Srholec" w:date="2018-10-26T10:46:00Z">
        <w:r w:rsidR="00AD5692">
          <w:rPr>
            <w:rFonts w:ascii="Times New Roman" w:hAnsi="Times New Roman" w:cs="Times New Roman"/>
            <w:sz w:val="24"/>
            <w:szCs w:val="24"/>
            <w:lang w:val="cs-CZ"/>
          </w:rPr>
          <w:t>nezanedbatelné</w:t>
        </w:r>
        <w:r w:rsidR="00AD5692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lang w:val="cs-CZ"/>
        </w:rPr>
        <w:t>výzkumné kapacity,</w:t>
      </w:r>
      <w:r w:rsidRPr="00497289">
        <w:rPr>
          <w:rFonts w:ascii="Times New Roman" w:hAnsi="Times New Roman" w:cs="Times New Roman"/>
          <w:sz w:val="24"/>
          <w:szCs w:val="24"/>
          <w:lang w:val="cs-CZ"/>
        </w:rPr>
        <w:t xml:space="preserve"> jako </w:t>
      </w:r>
      <w:proofErr w:type="spellStart"/>
      <w:r w:rsidR="007F7827">
        <w:rPr>
          <w:rFonts w:ascii="Times New Roman" w:hAnsi="Times New Roman" w:cs="Times New Roman"/>
          <w:sz w:val="24"/>
          <w:szCs w:val="24"/>
          <w:lang w:val="cs-CZ"/>
        </w:rPr>
        <w:t>Honeywell</w:t>
      </w:r>
      <w:proofErr w:type="spellEnd"/>
      <w:r w:rsidR="007F7827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Pr="00497289">
        <w:rPr>
          <w:rFonts w:ascii="Times New Roman" w:hAnsi="Times New Roman" w:cs="Times New Roman"/>
          <w:sz w:val="24"/>
          <w:szCs w:val="24"/>
          <w:lang w:val="cs-CZ"/>
        </w:rPr>
        <w:t xml:space="preserve">Robert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Bosch anebo Siemens, avšak </w:t>
      </w:r>
      <w:r w:rsidR="00D36CE9">
        <w:rPr>
          <w:rFonts w:ascii="Times New Roman" w:hAnsi="Times New Roman" w:cs="Times New Roman"/>
          <w:sz w:val="24"/>
          <w:szCs w:val="24"/>
          <w:lang w:val="cs-CZ"/>
        </w:rPr>
        <w:t xml:space="preserve">nové technologie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si </w:t>
      </w:r>
      <w:r w:rsidRPr="00497289">
        <w:rPr>
          <w:rFonts w:ascii="Times New Roman" w:hAnsi="Times New Roman" w:cs="Times New Roman"/>
          <w:sz w:val="24"/>
          <w:szCs w:val="24"/>
          <w:lang w:val="cs-CZ"/>
        </w:rPr>
        <w:t>patrně patentují pod hlavičkou zahraniční matky.</w:t>
      </w:r>
    </w:p>
    <w:p w14:paraId="38787A0B" w14:textId="77777777" w:rsidR="00497289" w:rsidRDefault="00497289" w:rsidP="00C432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AEE42C3" w14:textId="77777777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E60ECF9" w14:textId="77777777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51D5BF8" w14:textId="4DCEA115" w:rsidR="003C2D79" w:rsidRDefault="003C2D79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5733">
        <w:rPr>
          <w:rFonts w:ascii="Times New Roman" w:hAnsi="Times New Roman" w:cs="Times New Roman"/>
          <w:sz w:val="24"/>
          <w:szCs w:val="24"/>
          <w:highlight w:val="green"/>
          <w:lang w:val="cs-CZ"/>
        </w:rPr>
        <w:t>Stuha s vysvětlujícím textem „</w:t>
      </w:r>
      <w:r>
        <w:rPr>
          <w:rFonts w:ascii="Times New Roman" w:hAnsi="Times New Roman" w:cs="Times New Roman"/>
          <w:sz w:val="24"/>
          <w:szCs w:val="24"/>
          <w:highlight w:val="green"/>
          <w:lang w:val="cs-CZ"/>
        </w:rPr>
        <w:t>Kvalita vs. kvantita</w:t>
      </w:r>
      <w:r w:rsidR="003B76F6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patentů</w:t>
      </w:r>
      <w:r w:rsidRPr="00765733">
        <w:rPr>
          <w:rFonts w:ascii="Times New Roman" w:hAnsi="Times New Roman" w:cs="Times New Roman"/>
          <w:sz w:val="24"/>
          <w:szCs w:val="24"/>
          <w:highlight w:val="green"/>
          <w:lang w:val="cs-CZ"/>
        </w:rPr>
        <w:t>“</w:t>
      </w:r>
    </w:p>
    <w:p w14:paraId="2DA64F1C" w14:textId="77777777" w:rsidR="003C2D79" w:rsidRDefault="003C2D79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035A575" w14:textId="6D1D6C46" w:rsidR="003C2D79" w:rsidRDefault="00495AD5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Abychom zjisti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li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citace, </w:t>
      </w:r>
      <w:r w:rsidR="00F16975">
        <w:rPr>
          <w:rFonts w:ascii="Times New Roman" w:hAnsi="Times New Roman" w:cs="Times New Roman"/>
          <w:sz w:val="24"/>
          <w:szCs w:val="24"/>
          <w:lang w:val="cs-CZ"/>
        </w:rPr>
        <w:t xml:space="preserve">musíme mít 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 xml:space="preserve">přirozeně </w:t>
      </w:r>
      <w:r w:rsidR="00F16975">
        <w:rPr>
          <w:rFonts w:ascii="Times New Roman" w:hAnsi="Times New Roman" w:cs="Times New Roman"/>
          <w:sz w:val="24"/>
          <w:szCs w:val="24"/>
          <w:lang w:val="cs-CZ"/>
        </w:rPr>
        <w:t>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data za patenty. Nabízí se počty citací a patentů podělit. Srovnání 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tohoto indikátoru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mezi sektory ukazuj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obráz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k níže. </w:t>
      </w:r>
    </w:p>
    <w:p w14:paraId="173601C0" w14:textId="77777777" w:rsidR="00495AD5" w:rsidRDefault="00495AD5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6193C47" w14:textId="0D8DFF9D" w:rsidR="00423F63" w:rsidRDefault="00777F12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Poměr citací na patent ukazuje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jejich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průměrnou kvalitu.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Zároveň to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naznačuje, jestli se </w:t>
      </w:r>
      <w:r w:rsidR="006A1142">
        <w:rPr>
          <w:rFonts w:ascii="Times New Roman" w:hAnsi="Times New Roman" w:cs="Times New Roman"/>
          <w:sz w:val="24"/>
          <w:szCs w:val="24"/>
          <w:lang w:val="cs-CZ"/>
        </w:rPr>
        <w:t>skrze patenty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 chrán</w:t>
      </w:r>
      <w:r w:rsidR="00197328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847EB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technologie, které si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to </w:t>
      </w:r>
      <w:r w:rsidR="00E31267">
        <w:rPr>
          <w:rFonts w:ascii="Times New Roman" w:hAnsi="Times New Roman" w:cs="Times New Roman"/>
          <w:sz w:val="24"/>
          <w:szCs w:val="24"/>
          <w:lang w:val="cs-CZ"/>
        </w:rPr>
        <w:t xml:space="preserve">opravdu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>zaslouž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7F2FD7">
        <w:rPr>
          <w:rFonts w:ascii="Times New Roman" w:hAnsi="Times New Roman" w:cs="Times New Roman"/>
          <w:sz w:val="24"/>
          <w:szCs w:val="24"/>
          <w:lang w:val="cs-CZ"/>
        </w:rPr>
        <w:t xml:space="preserve">, anebo </w:t>
      </w:r>
      <w:r w:rsidR="008470C2">
        <w:rPr>
          <w:rFonts w:ascii="Times New Roman" w:hAnsi="Times New Roman" w:cs="Times New Roman"/>
          <w:sz w:val="24"/>
          <w:szCs w:val="24"/>
          <w:lang w:val="cs-CZ"/>
        </w:rPr>
        <w:t xml:space="preserve">jestli </w:t>
      </w:r>
      <w:r w:rsidR="007F2FD7"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C47815">
        <w:rPr>
          <w:rFonts w:ascii="Times New Roman" w:hAnsi="Times New Roman" w:cs="Times New Roman"/>
          <w:sz w:val="24"/>
          <w:szCs w:val="24"/>
          <w:lang w:val="cs-CZ"/>
        </w:rPr>
        <w:t>ne</w:t>
      </w:r>
      <w:r w:rsidR="007F2FD7">
        <w:rPr>
          <w:rFonts w:ascii="Times New Roman" w:hAnsi="Times New Roman" w:cs="Times New Roman"/>
          <w:sz w:val="24"/>
          <w:szCs w:val="24"/>
          <w:lang w:val="cs-CZ"/>
        </w:rPr>
        <w:t xml:space="preserve">patentuje </w:t>
      </w:r>
      <w:r w:rsidR="007F7827">
        <w:rPr>
          <w:rFonts w:ascii="Times New Roman" w:hAnsi="Times New Roman" w:cs="Times New Roman"/>
          <w:sz w:val="24"/>
          <w:szCs w:val="24"/>
          <w:lang w:val="cs-CZ"/>
        </w:rPr>
        <w:t>pouze kvůli</w:t>
      </w:r>
      <w:r w:rsidR="003E5320">
        <w:rPr>
          <w:rFonts w:ascii="Times New Roman" w:hAnsi="Times New Roman" w:cs="Times New Roman"/>
          <w:sz w:val="24"/>
          <w:szCs w:val="24"/>
          <w:lang w:val="cs-CZ"/>
        </w:rPr>
        <w:t> hodnocení výzkumu</w:t>
      </w:r>
      <w:r w:rsidR="00423F6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120A9CA" w14:textId="5D1E6DBE" w:rsidR="00E31267" w:rsidRDefault="00E31267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18689E4" w14:textId="1B93E0A9" w:rsidR="00777F12" w:rsidRDefault="00777F12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Akademie věd ČR má třikrát více citací na patent než veřejné vysoké školy a dokonce sedmkrát více než ostatní výzkumné </w:t>
      </w:r>
      <w:r w:rsidR="00F46F82">
        <w:rPr>
          <w:rFonts w:ascii="Times New Roman" w:hAnsi="Times New Roman" w:cs="Times New Roman"/>
          <w:sz w:val="24"/>
          <w:szCs w:val="24"/>
          <w:lang w:val="cs-CZ"/>
        </w:rPr>
        <w:t>organizace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Podnikatelský sektor vychází </w:t>
      </w:r>
      <w:r w:rsidR="00394F1F">
        <w:rPr>
          <w:rFonts w:ascii="Times New Roman" w:hAnsi="Times New Roman" w:cs="Times New Roman"/>
          <w:sz w:val="24"/>
          <w:szCs w:val="24"/>
          <w:lang w:val="cs-CZ"/>
        </w:rPr>
        <w:t xml:space="preserve">ze zhruba jednou citací na patent </w:t>
      </w:r>
      <w:r w:rsidR="0087220C">
        <w:rPr>
          <w:rFonts w:ascii="Times New Roman" w:hAnsi="Times New Roman" w:cs="Times New Roman"/>
          <w:sz w:val="24"/>
          <w:szCs w:val="24"/>
          <w:lang w:val="cs-CZ"/>
        </w:rPr>
        <w:t xml:space="preserve">mezi oběma extrémy. </w:t>
      </w:r>
    </w:p>
    <w:p w14:paraId="03237097" w14:textId="1A607B10" w:rsidR="00777F12" w:rsidRDefault="00777F12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4E96EDF" w14:textId="5F92B294" w:rsidR="003C2D79" w:rsidRDefault="00730793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Přitom občas z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aznívá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423B0B">
        <w:rPr>
          <w:rFonts w:ascii="Times New Roman" w:hAnsi="Times New Roman" w:cs="Times New Roman"/>
          <w:sz w:val="24"/>
          <w:szCs w:val="24"/>
          <w:lang w:val="cs-CZ"/>
        </w:rPr>
        <w:t xml:space="preserve">jako </w:t>
      </w:r>
      <w:r w:rsidR="00DF6E62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 nedávné</w:t>
      </w:r>
      <w:r w:rsidR="00DF6E6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7" w:history="1">
        <w:r w:rsidR="00DF6E62" w:rsidRPr="0034646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zprávě </w:t>
        </w:r>
        <w:r w:rsidR="003C2D79" w:rsidRPr="0034646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NKÚ</w:t>
        </w:r>
      </w:hyperlink>
      <w:r w:rsidR="0034646A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 xml:space="preserve"> že 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potřebujeme </w:t>
      </w:r>
      <w:r w:rsidR="00091E90">
        <w:rPr>
          <w:rFonts w:ascii="Times New Roman" w:hAnsi="Times New Roman" w:cs="Times New Roman"/>
          <w:sz w:val="24"/>
          <w:szCs w:val="24"/>
          <w:lang w:val="cs-CZ"/>
        </w:rPr>
        <w:t>více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 xml:space="preserve"> patentů. 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>Špičkového v praxi uplatnitelného výzkumu není nikdy dost. Avšak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A0CBD">
        <w:rPr>
          <w:rFonts w:ascii="Times New Roman" w:hAnsi="Times New Roman" w:cs="Times New Roman"/>
          <w:sz w:val="24"/>
          <w:szCs w:val="24"/>
          <w:lang w:val="cs-CZ"/>
        </w:rPr>
        <w:t>rozhodující je</w:t>
      </w:r>
      <w:r w:rsidR="00D221F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C2D79">
        <w:rPr>
          <w:rFonts w:ascii="Times New Roman" w:hAnsi="Times New Roman" w:cs="Times New Roman"/>
          <w:sz w:val="24"/>
          <w:szCs w:val="24"/>
          <w:lang w:val="cs-CZ"/>
        </w:rPr>
        <w:t>kvalita, nikoliv kvantita</w:t>
      </w:r>
      <w:r w:rsidR="00197FB8">
        <w:rPr>
          <w:rFonts w:ascii="Times New Roman" w:hAnsi="Times New Roman" w:cs="Times New Roman"/>
          <w:sz w:val="24"/>
          <w:szCs w:val="24"/>
          <w:lang w:val="cs-CZ"/>
        </w:rPr>
        <w:t xml:space="preserve"> patentů</w:t>
      </w:r>
      <w:r w:rsidR="00AF431B">
        <w:rPr>
          <w:rFonts w:ascii="Times New Roman" w:hAnsi="Times New Roman" w:cs="Times New Roman"/>
          <w:sz w:val="24"/>
          <w:szCs w:val="24"/>
          <w:lang w:val="cs-CZ"/>
        </w:rPr>
        <w:t>!</w:t>
      </w:r>
      <w:r w:rsidR="0034646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1A4F5441" w14:textId="77777777" w:rsidR="003C2D79" w:rsidRDefault="003C2D79" w:rsidP="003C2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A09C8D5" w14:textId="03B8384B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D543588" w14:textId="77777777" w:rsidR="00777F12" w:rsidRDefault="00777F1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5613321" w14:textId="48D5E258" w:rsidR="00777F12" w:rsidRDefault="00C4326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43260">
        <w:rPr>
          <w:noProof/>
          <w:lang w:val="en-GB" w:eastAsia="en-GB"/>
        </w:rPr>
        <w:lastRenderedPageBreak/>
        <w:t xml:space="preserve"> </w:t>
      </w:r>
      <w:r w:rsidRPr="00C43260">
        <w:rPr>
          <w:noProof/>
        </w:rPr>
        <w:drawing>
          <wp:inline distT="0" distB="0" distL="0" distR="0" wp14:anchorId="5509F7E4" wp14:editId="398DF967">
            <wp:extent cx="8258810" cy="250063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F867" w14:textId="6EAF1A1F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E8A0CD3" w14:textId="77777777" w:rsidR="00113E86" w:rsidRDefault="00113E8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7D1F0E" w14:textId="2C74A908" w:rsidR="003C2D79" w:rsidRPr="00567813" w:rsidRDefault="00567813" w:rsidP="0056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Pozn.</w:t>
      </w:r>
      <w:r w:rsidR="001D29E8">
        <w:rPr>
          <w:rFonts w:ascii="Times New Roman" w:hAnsi="Times New Roman" w:cs="Times New Roman"/>
          <w:sz w:val="24"/>
          <w:szCs w:val="24"/>
          <w:lang w:val="cs-CZ"/>
        </w:rPr>
        <w:t>: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Pro </w:t>
      </w:r>
      <w:r>
        <w:rPr>
          <w:rFonts w:ascii="Times New Roman" w:hAnsi="Times New Roman" w:cs="Times New Roman"/>
          <w:sz w:val="24"/>
          <w:szCs w:val="24"/>
          <w:lang w:val="cs-CZ"/>
        </w:rPr>
        <w:t>srovnání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 jednotliv</w:t>
      </w:r>
      <w:r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 organizac</w:t>
      </w:r>
      <w:r>
        <w:rPr>
          <w:rFonts w:ascii="Times New Roman" w:hAnsi="Times New Roman" w:cs="Times New Roman"/>
          <w:sz w:val="24"/>
          <w:szCs w:val="24"/>
          <w:lang w:val="cs-CZ"/>
        </w:rPr>
        <w:t>í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 xml:space="preserve"> si stáhněte podkladová </w:t>
      </w:r>
      <w:r w:rsidRPr="00567813">
        <w:rPr>
          <w:rFonts w:ascii="Times New Roman" w:hAnsi="Times New Roman" w:cs="Times New Roman"/>
          <w:b/>
          <w:sz w:val="24"/>
          <w:szCs w:val="24"/>
          <w:lang w:val="cs-CZ"/>
        </w:rPr>
        <w:t>data za organizace</w:t>
      </w:r>
      <w:r w:rsidRPr="00567813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A6C43A4" w14:textId="11F8C6AA" w:rsidR="00567813" w:rsidRPr="00760F6D" w:rsidRDefault="00567813" w:rsidP="00567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Zdroj: </w:t>
      </w:r>
      <w:ins w:id="71" w:author="Martin Srholec" w:date="2018-10-26T10:54:00Z">
        <w:r w:rsidR="00C70BD4">
          <w:rPr>
            <w:rFonts w:ascii="Times New Roman" w:hAnsi="Times New Roman" w:cs="Times New Roman"/>
            <w:sz w:val="24"/>
            <w:szCs w:val="24"/>
            <w:lang w:val="cs-CZ"/>
          </w:rPr>
          <w:t xml:space="preserve">Vlastní výpočty na základě </w:t>
        </w:r>
      </w:ins>
      <w:r w:rsidRPr="00760F6D">
        <w:rPr>
          <w:rFonts w:ascii="Times New Roman" w:hAnsi="Times New Roman" w:cs="Times New Roman"/>
          <w:b/>
          <w:sz w:val="24"/>
          <w:szCs w:val="24"/>
          <w:lang w:val="cs-CZ"/>
        </w:rPr>
        <w:t>PATSTAT</w:t>
      </w:r>
      <w:r w:rsidRPr="00760F6D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26B361E5" w14:textId="4ABF4A5C" w:rsidR="003C2D79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7947FCB" w14:textId="77777777" w:rsidR="003C2D79" w:rsidRPr="00760F6D" w:rsidRDefault="003C2D7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E1ABE19" w14:textId="77777777" w:rsidR="00ED6F96" w:rsidRDefault="00ED6F96">
      <w:pPr>
        <w:rPr>
          <w:rFonts w:ascii="Times New Roman" w:hAnsi="Times New Roman" w:cs="Times New Roman"/>
          <w:sz w:val="24"/>
          <w:szCs w:val="24"/>
          <w:lang w:val="cs-CZ"/>
        </w:rPr>
      </w:pPr>
      <w:bookmarkStart w:id="72" w:name="_GoBack"/>
      <w:bookmarkEnd w:id="72"/>
    </w:p>
    <w:p w14:paraId="314C5F0F" w14:textId="0D5323EB" w:rsidR="001912DA" w:rsidRPr="00760F6D" w:rsidRDefault="003A631B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3A631B">
        <w:rPr>
          <w:rFonts w:ascii="Times New Roman" w:hAnsi="Times New Roman" w:cs="Times New Roman"/>
          <w:i/>
          <w:sz w:val="24"/>
          <w:szCs w:val="24"/>
          <w:lang w:val="cs-CZ"/>
        </w:rPr>
        <w:t>Po odjetí této stuhy následuje znovu okno s aplikací v “default” stavu.</w:t>
      </w:r>
      <w:r w:rsidR="001912DA" w:rsidRPr="00760F6D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4073F02" w14:textId="2508E72D" w:rsidR="003F14CA" w:rsidRPr="00760F6D" w:rsidRDefault="003F14C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0BE49F6" w14:textId="5DC3A832" w:rsidR="00E75292" w:rsidRPr="00760F6D" w:rsidRDefault="00E75292" w:rsidP="00E752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F43C3C">
        <w:rPr>
          <w:rFonts w:ascii="Times New Roman" w:hAnsi="Times New Roman" w:cs="Times New Roman"/>
          <w:sz w:val="24"/>
          <w:szCs w:val="24"/>
          <w:highlight w:val="green"/>
          <w:lang w:val="cs-CZ"/>
        </w:rPr>
        <w:t>Slide</w:t>
      </w:r>
      <w:proofErr w:type="spellEnd"/>
      <w:r w:rsidRPr="00F43C3C">
        <w:rPr>
          <w:rFonts w:ascii="Times New Roman" w:hAnsi="Times New Roman" w:cs="Times New Roman"/>
          <w:sz w:val="24"/>
          <w:szCs w:val="24"/>
          <w:highlight w:val="green"/>
          <w:lang w:val="cs-CZ"/>
        </w:rPr>
        <w:t xml:space="preserve"> 5 (Závěrem)</w:t>
      </w:r>
    </w:p>
    <w:p w14:paraId="61996CB5" w14:textId="55EC40E8" w:rsidR="001912DA" w:rsidRPr="00760F6D" w:rsidRDefault="001912D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382E65C" w14:textId="77777777" w:rsidR="001912DA" w:rsidRPr="00760F6D" w:rsidRDefault="001912D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9E79791" w14:textId="3247ECBA" w:rsidR="003F14CA" w:rsidRPr="00760F6D" w:rsidRDefault="00E75292" w:rsidP="00E7529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760F6D">
        <w:rPr>
          <w:rFonts w:ascii="Times New Roman" w:hAnsi="Times New Roman" w:cs="Times New Roman"/>
          <w:sz w:val="32"/>
          <w:szCs w:val="32"/>
          <w:lang w:val="cs-CZ"/>
        </w:rPr>
        <w:t>Pár slov závěrem</w:t>
      </w:r>
    </w:p>
    <w:p w14:paraId="3B929504" w14:textId="016B8FBA" w:rsidR="00E75292" w:rsidRPr="00760F6D" w:rsidRDefault="00E7529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6757ACF" w14:textId="2A55BB29" w:rsidR="00E75292" w:rsidRDefault="00E7529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06C3210" w14:textId="61D7B507" w:rsidR="00D43BC0" w:rsidRDefault="005178C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Patentovaný a </w:t>
      </w:r>
      <w:r w:rsidR="00A1687E">
        <w:rPr>
          <w:rFonts w:ascii="Times New Roman" w:hAnsi="Times New Roman" w:cs="Times New Roman"/>
          <w:sz w:val="24"/>
          <w:szCs w:val="24"/>
          <w:lang w:val="cs-CZ"/>
        </w:rPr>
        <w:t>potažmo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aplikovaný výzkum je </w:t>
      </w:r>
      <w:del w:id="73" w:author="Martin Srholec" w:date="2018-10-26T10:47:00Z">
        <w:r w:rsidR="003A51FC" w:rsidDel="00AD5692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notoricky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 xml:space="preserve">těžké hodnotit. 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Jeho </w:t>
      </w:r>
      <w:r w:rsidR="0084041D">
        <w:rPr>
          <w:rFonts w:ascii="Times New Roman" w:hAnsi="Times New Roman" w:cs="Times New Roman"/>
          <w:sz w:val="24"/>
          <w:szCs w:val="24"/>
          <w:lang w:val="cs-CZ"/>
        </w:rPr>
        <w:t>relevance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2611D">
        <w:rPr>
          <w:rFonts w:ascii="Times New Roman" w:hAnsi="Times New Roman" w:cs="Times New Roman"/>
          <w:sz w:val="24"/>
          <w:szCs w:val="24"/>
          <w:lang w:val="cs-CZ"/>
        </w:rPr>
        <w:t>často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závisí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na faktor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ech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, které výzkumník 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nemůže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 ovlivnit, a které s kvalitou </w:t>
      </w:r>
      <w:r w:rsidR="00054061">
        <w:rPr>
          <w:rFonts w:ascii="Times New Roman" w:hAnsi="Times New Roman" w:cs="Times New Roman"/>
          <w:sz w:val="24"/>
          <w:szCs w:val="24"/>
          <w:lang w:val="cs-CZ"/>
        </w:rPr>
        <w:t xml:space="preserve">provedeného </w:t>
      </w:r>
      <w:r w:rsidR="00782C23">
        <w:rPr>
          <w:rFonts w:ascii="Times New Roman" w:hAnsi="Times New Roman" w:cs="Times New Roman"/>
          <w:sz w:val="24"/>
          <w:szCs w:val="24"/>
          <w:lang w:val="cs-CZ"/>
        </w:rPr>
        <w:t>výzkumu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 xml:space="preserve"> nemusí </w:t>
      </w:r>
      <w:r w:rsidR="00D43BC0">
        <w:rPr>
          <w:rFonts w:ascii="Times New Roman" w:hAnsi="Times New Roman" w:cs="Times New Roman"/>
          <w:sz w:val="24"/>
          <w:szCs w:val="24"/>
          <w:lang w:val="cs-CZ"/>
        </w:rPr>
        <w:t xml:space="preserve">nijak 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D137A8">
        <w:rPr>
          <w:rFonts w:ascii="Times New Roman" w:hAnsi="Times New Roman" w:cs="Times New Roman"/>
          <w:sz w:val="24"/>
          <w:szCs w:val="24"/>
          <w:lang w:val="cs-CZ"/>
        </w:rPr>
        <w:t>ouvis</w:t>
      </w:r>
      <w:r w:rsidR="00220073">
        <w:rPr>
          <w:rFonts w:ascii="Times New Roman" w:hAnsi="Times New Roman" w:cs="Times New Roman"/>
          <w:sz w:val="24"/>
          <w:szCs w:val="24"/>
          <w:lang w:val="cs-CZ"/>
        </w:rPr>
        <w:t>et</w:t>
      </w:r>
      <w:r w:rsidR="00BA4824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5009E974" w14:textId="77777777" w:rsidR="0084041D" w:rsidRDefault="0084041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A72FBC" w14:textId="1B4066D9" w:rsidR="0084041D" w:rsidRDefault="0084041D" w:rsidP="008404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84041D">
        <w:rPr>
          <w:rFonts w:ascii="Times New Roman" w:hAnsi="Times New Roman" w:cs="Times New Roman"/>
          <w:sz w:val="24"/>
          <w:szCs w:val="24"/>
          <w:lang w:val="cs-CZ"/>
        </w:rPr>
        <w:t xml:space="preserve">Citace patentů jsou jeden z mála ukazatelů, který je 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>poměrně</w:t>
      </w:r>
      <w:r w:rsidRPr="0084041D">
        <w:rPr>
          <w:rFonts w:ascii="Times New Roman" w:hAnsi="Times New Roman" w:cs="Times New Roman"/>
          <w:sz w:val="24"/>
          <w:szCs w:val="24"/>
          <w:lang w:val="cs-CZ"/>
        </w:rPr>
        <w:t xml:space="preserve"> objektivní, </w:t>
      </w:r>
      <w:r w:rsidR="00BA7A00" w:rsidRPr="0084041D">
        <w:rPr>
          <w:rFonts w:ascii="Times New Roman" w:hAnsi="Times New Roman" w:cs="Times New Roman"/>
          <w:sz w:val="24"/>
          <w:szCs w:val="24"/>
          <w:lang w:val="cs-CZ"/>
        </w:rPr>
        <w:t xml:space="preserve">nezávisí až tolik na těchto externích faktorech </w:t>
      </w:r>
      <w:r w:rsidR="00BA7A00">
        <w:rPr>
          <w:rFonts w:ascii="Times New Roman" w:hAnsi="Times New Roman" w:cs="Times New Roman"/>
          <w:sz w:val="24"/>
          <w:szCs w:val="24"/>
          <w:lang w:val="cs-CZ"/>
        </w:rPr>
        <w:t xml:space="preserve">a zároveň je </w:t>
      </w:r>
      <w:r w:rsidRPr="0084041D">
        <w:rPr>
          <w:rFonts w:ascii="Times New Roman" w:hAnsi="Times New Roman" w:cs="Times New Roman"/>
          <w:sz w:val="24"/>
          <w:szCs w:val="24"/>
          <w:lang w:val="cs-CZ"/>
        </w:rPr>
        <w:t>souměřitelný napříč různými typy organizací.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02D2ACE" w14:textId="255D3170" w:rsidR="00D43BC0" w:rsidRDefault="00D43BC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8BD84DD" w14:textId="78798218" w:rsidR="008A50D5" w:rsidRDefault="00120C3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Navíc patentové statistiky </w:t>
      </w:r>
      <w:r w:rsidR="008F3F79">
        <w:rPr>
          <w:rFonts w:ascii="Times New Roman" w:hAnsi="Times New Roman" w:cs="Times New Roman"/>
          <w:sz w:val="24"/>
          <w:szCs w:val="24"/>
          <w:lang w:val="cs-CZ"/>
        </w:rPr>
        <w:t>se řídí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815D9" w:rsidRPr="003A51FC">
        <w:rPr>
          <w:rFonts w:ascii="Times New Roman" w:hAnsi="Times New Roman" w:cs="Times New Roman"/>
          <w:sz w:val="24"/>
          <w:szCs w:val="24"/>
          <w:lang w:val="cs-CZ"/>
        </w:rPr>
        <w:t>dlouhou dobu zaběhnutým</w:t>
      </w:r>
      <w:r w:rsidR="00927383">
        <w:rPr>
          <w:rFonts w:ascii="Times New Roman" w:hAnsi="Times New Roman" w:cs="Times New Roman"/>
          <w:sz w:val="24"/>
          <w:szCs w:val="24"/>
          <w:lang w:val="cs-CZ"/>
        </w:rPr>
        <w:t>i</w:t>
      </w:r>
      <w:r w:rsidR="009815D9"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>pravidl</w:t>
      </w:r>
      <w:r w:rsidR="00927383">
        <w:rPr>
          <w:rFonts w:ascii="Times New Roman" w:hAnsi="Times New Roman" w:cs="Times New Roman"/>
          <w:sz w:val="24"/>
          <w:szCs w:val="24"/>
          <w:lang w:val="cs-CZ"/>
        </w:rPr>
        <w:t>y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patentových úřadů a </w:t>
      </w:r>
      <w:r w:rsidR="00D77082"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podobně jako časopisecké publikace 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>jsou veřejně dostupn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v </w:t>
      </w:r>
      <w:r w:rsidR="003A51FC">
        <w:rPr>
          <w:rFonts w:ascii="Times New Roman" w:hAnsi="Times New Roman" w:cs="Times New Roman"/>
          <w:sz w:val="24"/>
          <w:szCs w:val="24"/>
          <w:lang w:val="cs-CZ"/>
        </w:rPr>
        <w:t>neanonymní</w:t>
      </w:r>
      <w:r w:rsidRPr="003A51FC">
        <w:rPr>
          <w:rFonts w:ascii="Times New Roman" w:hAnsi="Times New Roman" w:cs="Times New Roman"/>
          <w:sz w:val="24"/>
          <w:szCs w:val="24"/>
          <w:lang w:val="cs-CZ"/>
        </w:rPr>
        <w:t xml:space="preserve"> podobě.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6880D2FE" w14:textId="312B5947" w:rsidR="00453354" w:rsidRDefault="0045335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4A0A69" w14:textId="75F6ECFA" w:rsidR="00453354" w:rsidRDefault="00453354" w:rsidP="00453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Do budoucna se nabízí možnost </w:t>
      </w:r>
      <w:r w:rsidR="007E218F">
        <w:rPr>
          <w:rFonts w:ascii="Times New Roman" w:hAnsi="Times New Roman" w:cs="Times New Roman"/>
          <w:sz w:val="24"/>
          <w:szCs w:val="24"/>
          <w:lang w:val="cs-CZ"/>
        </w:rPr>
        <w:t>výpočty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očistit o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sebecitace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v patentech stejných organizací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, zpracovat </w:t>
      </w:r>
      <w:r w:rsidR="003B374F">
        <w:rPr>
          <w:rFonts w:ascii="Times New Roman" w:hAnsi="Times New Roman" w:cs="Times New Roman"/>
          <w:sz w:val="24"/>
          <w:szCs w:val="24"/>
          <w:lang w:val="cs-CZ"/>
        </w:rPr>
        <w:t xml:space="preserve">i </w:t>
      </w:r>
      <w:r w:rsidR="0093761F">
        <w:rPr>
          <w:rFonts w:ascii="Times New Roman" w:hAnsi="Times New Roman" w:cs="Times New Roman"/>
          <w:sz w:val="24"/>
          <w:szCs w:val="24"/>
          <w:lang w:val="cs-CZ"/>
        </w:rPr>
        <w:t>jména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 jednotliv</w:t>
      </w:r>
      <w:r w:rsidR="0093761F">
        <w:rPr>
          <w:rFonts w:ascii="Times New Roman" w:hAnsi="Times New Roman" w:cs="Times New Roman"/>
          <w:sz w:val="24"/>
          <w:szCs w:val="24"/>
          <w:lang w:val="cs-CZ"/>
        </w:rPr>
        <w:t>ých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 vynálezc</w:t>
      </w:r>
      <w:r w:rsidR="0093761F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F853C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a v neposlední řadě </w:t>
      </w:r>
      <w:r w:rsidR="00C86AA4">
        <w:rPr>
          <w:rFonts w:ascii="Times New Roman" w:hAnsi="Times New Roman" w:cs="Times New Roman"/>
          <w:sz w:val="24"/>
          <w:szCs w:val="24"/>
          <w:lang w:val="cs-CZ"/>
        </w:rPr>
        <w:t xml:space="preserve">výsledky </w:t>
      </w:r>
      <w:r>
        <w:rPr>
          <w:rFonts w:ascii="Times New Roman" w:hAnsi="Times New Roman" w:cs="Times New Roman"/>
          <w:sz w:val="24"/>
          <w:szCs w:val="24"/>
          <w:lang w:val="cs-CZ"/>
        </w:rPr>
        <w:t>rozdělit podle oborů.</w:t>
      </w:r>
    </w:p>
    <w:p w14:paraId="670CCE0F" w14:textId="77777777" w:rsidR="00453354" w:rsidRDefault="0045335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972016" w14:textId="65E0CA08" w:rsidR="00961682" w:rsidRDefault="00C86AA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Proč citační ohlas patentů nezohlednit v multikriteriální</w:t>
      </w:r>
      <w:r w:rsidR="00167F75">
        <w:rPr>
          <w:rFonts w:ascii="Times New Roman" w:hAnsi="Times New Roman" w:cs="Times New Roman"/>
          <w:sz w:val="24"/>
          <w:szCs w:val="24"/>
          <w:lang w:val="cs-CZ"/>
        </w:rPr>
        <w:t>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hodnocení výzkumu zacíleného do praxe </w:t>
      </w:r>
      <w:r w:rsidR="00B13A7F">
        <w:rPr>
          <w:rFonts w:ascii="Times New Roman" w:hAnsi="Times New Roman" w:cs="Times New Roman"/>
          <w:sz w:val="24"/>
          <w:szCs w:val="24"/>
          <w:lang w:val="cs-CZ"/>
        </w:rPr>
        <w:t xml:space="preserve">třeba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spolu 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>se související</w:t>
      </w:r>
      <w:r w:rsidR="00963877">
        <w:rPr>
          <w:rFonts w:ascii="Times New Roman" w:hAnsi="Times New Roman" w:cs="Times New Roman"/>
          <w:sz w:val="24"/>
          <w:szCs w:val="24"/>
          <w:lang w:val="cs-CZ"/>
        </w:rPr>
        <w:t>mi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63877">
        <w:rPr>
          <w:rFonts w:ascii="Times New Roman" w:hAnsi="Times New Roman" w:cs="Times New Roman"/>
          <w:sz w:val="24"/>
          <w:szCs w:val="24"/>
          <w:lang w:val="cs-CZ"/>
        </w:rPr>
        <w:t>toky peněz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peer-review hodnocení</w:t>
      </w:r>
      <w:r w:rsidR="00386B19">
        <w:rPr>
          <w:rFonts w:ascii="Times New Roman" w:hAnsi="Times New Roman" w:cs="Times New Roman"/>
          <w:sz w:val="24"/>
          <w:szCs w:val="24"/>
          <w:lang w:val="cs-CZ"/>
        </w:rPr>
        <w:t>m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vybraných výsledků</w:t>
      </w:r>
      <w:r>
        <w:rPr>
          <w:rFonts w:ascii="Times New Roman" w:hAnsi="Times New Roman" w:cs="Times New Roman"/>
          <w:sz w:val="24"/>
          <w:szCs w:val="24"/>
          <w:lang w:val="cs-CZ"/>
        </w:rPr>
        <w:t>?</w:t>
      </w:r>
      <w:r w:rsidR="0004112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023172FD" w14:textId="36CA26DC" w:rsidR="00961682" w:rsidRDefault="0096168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6E8F0A6" w14:textId="51599DD1" w:rsidR="00E75292" w:rsidRPr="00760F6D" w:rsidRDefault="00E75292" w:rsidP="00E75292">
      <w:pPr>
        <w:pStyle w:val="tip"/>
        <w:pBdr>
          <w:left w:val="single" w:sz="36" w:space="31" w:color="BB133E"/>
        </w:pBdr>
        <w:shd w:val="clear" w:color="auto" w:fill="FFFFFF"/>
        <w:spacing w:before="450" w:beforeAutospacing="0" w:after="450" w:afterAutospacing="0"/>
        <w:ind w:left="450" w:right="450"/>
        <w:rPr>
          <w:rFonts w:ascii="Arial" w:hAnsi="Arial" w:cs="Arial"/>
          <w:i/>
          <w:iCs/>
          <w:color w:val="000000"/>
          <w:lang w:val="cs-CZ"/>
        </w:rPr>
      </w:pPr>
      <w:r w:rsidRPr="00760F6D">
        <w:rPr>
          <w:rFonts w:ascii="Arial" w:hAnsi="Arial" w:cs="Arial"/>
          <w:i/>
          <w:iCs/>
          <w:color w:val="000000"/>
          <w:lang w:val="cs-CZ"/>
        </w:rPr>
        <w:t>Tip: Doporučujeme nad aplikací strávit delší čas a dopodrobna prozkoumat</w:t>
      </w:r>
      <w:r w:rsidR="00B46A45">
        <w:rPr>
          <w:rFonts w:ascii="Arial" w:hAnsi="Arial" w:cs="Arial"/>
          <w:i/>
          <w:iCs/>
          <w:color w:val="000000"/>
          <w:lang w:val="cs-CZ"/>
        </w:rPr>
        <w:t xml:space="preserve"> srovnání</w:t>
      </w:r>
      <w:r w:rsidRPr="00760F6D">
        <w:rPr>
          <w:rFonts w:ascii="Arial" w:hAnsi="Arial" w:cs="Arial"/>
          <w:i/>
          <w:iCs/>
          <w:color w:val="000000"/>
          <w:lang w:val="cs-CZ"/>
        </w:rPr>
        <w:t>, kter</w:t>
      </w:r>
      <w:r w:rsidR="00B46A45">
        <w:rPr>
          <w:rFonts w:ascii="Arial" w:hAnsi="Arial" w:cs="Arial"/>
          <w:i/>
          <w:iCs/>
          <w:color w:val="000000"/>
          <w:lang w:val="cs-CZ"/>
        </w:rPr>
        <w:t>á</w:t>
      </w:r>
      <w:r w:rsidRPr="00760F6D">
        <w:rPr>
          <w:rFonts w:ascii="Arial" w:hAnsi="Arial" w:cs="Arial"/>
          <w:i/>
          <w:iCs/>
          <w:color w:val="000000"/>
          <w:lang w:val="cs-CZ"/>
        </w:rPr>
        <w:t xml:space="preserve"> Vás zajímají</w:t>
      </w:r>
      <w:r w:rsidR="00B46A45">
        <w:rPr>
          <w:rFonts w:ascii="Arial" w:hAnsi="Arial" w:cs="Arial"/>
          <w:i/>
          <w:iCs/>
          <w:color w:val="000000"/>
          <w:lang w:val="cs-CZ"/>
        </w:rPr>
        <w:t xml:space="preserve"> nejvíce</w:t>
      </w:r>
      <w:r w:rsidRPr="00760F6D">
        <w:rPr>
          <w:rFonts w:ascii="Arial" w:hAnsi="Arial" w:cs="Arial"/>
          <w:i/>
          <w:iCs/>
          <w:color w:val="000000"/>
          <w:lang w:val="cs-CZ"/>
        </w:rPr>
        <w:t>.</w:t>
      </w:r>
    </w:p>
    <w:p w14:paraId="54F2D5DD" w14:textId="5E9C7189" w:rsidR="003F14CA" w:rsidRPr="00760F6D" w:rsidRDefault="003F14C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2BC84F0" w14:textId="05FAD5E7" w:rsidR="00E75292" w:rsidRPr="003A631B" w:rsidRDefault="006829F1" w:rsidP="0046174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3A631B">
        <w:rPr>
          <w:rFonts w:ascii="Times New Roman" w:hAnsi="Times New Roman" w:cs="Times New Roman"/>
          <w:i/>
          <w:sz w:val="24"/>
          <w:szCs w:val="24"/>
          <w:lang w:val="cs-CZ"/>
        </w:rPr>
        <w:t>Po odjetí této stuhy následuje znovu okno s aplikací v “default” stavu.</w:t>
      </w:r>
    </w:p>
    <w:p w14:paraId="501D100D" w14:textId="7E19B194" w:rsidR="00777AD7" w:rsidRDefault="00777AD7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1F5DD41A" w14:textId="77777777" w:rsidR="006829F1" w:rsidRPr="00760F6D" w:rsidRDefault="006829F1" w:rsidP="006829F1">
      <w:pPr>
        <w:shd w:val="clear" w:color="auto" w:fill="E8EAE9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BB133E"/>
          <w:kern w:val="36"/>
          <w:sz w:val="48"/>
          <w:szCs w:val="48"/>
          <w:lang w:val="cs-CZ"/>
        </w:rPr>
      </w:pPr>
      <w:r w:rsidRPr="00760F6D">
        <w:rPr>
          <w:rFonts w:ascii="Arial" w:eastAsia="Times New Roman" w:hAnsi="Arial" w:cs="Arial"/>
          <w:b/>
          <w:bCs/>
          <w:color w:val="BB133E"/>
          <w:kern w:val="36"/>
          <w:sz w:val="48"/>
          <w:szCs w:val="48"/>
          <w:lang w:val="cs-CZ"/>
        </w:rPr>
        <w:lastRenderedPageBreak/>
        <w:t>Děkujeme za pozornost!</w:t>
      </w:r>
    </w:p>
    <w:p w14:paraId="6D9EAB4E" w14:textId="1345D0E7" w:rsidR="006829F1" w:rsidRPr="00760F6D" w:rsidRDefault="006829F1" w:rsidP="0068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noProof/>
          <w:color w:val="0000FF"/>
          <w:sz w:val="24"/>
          <w:szCs w:val="24"/>
          <w:shd w:val="clear" w:color="auto" w:fill="E8EAE9"/>
        </w:rPr>
        <mc:AlternateContent>
          <mc:Choice Requires="wps">
            <w:drawing>
              <wp:inline distT="0" distB="0" distL="0" distR="0" wp14:anchorId="34D1CFAA" wp14:editId="6F9A734A">
                <wp:extent cx="304800" cy="304800"/>
                <wp:effectExtent l="0" t="0" r="0" b="0"/>
                <wp:docPr id="7" name="Rectangle 7" descr="https://idea.cerge-ei.cz/files/PredatoriMistni/img/IDEA_greybcg.sv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D52E1" id="Rectangle 7" o:spid="_x0000_s1026" alt="https://idea.cerge-ei.cz/files/PredatoriMistni/img/IDEA_greybcg.svg" href="https://idea.cerge-ei.cz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shd w:val="clear" w:color="auto" w:fill="E8EAE9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  <w:shd w:val="clear" w:color="auto" w:fill="E8EAE9"/>
        </w:rPr>
        <mc:AlternateContent>
          <mc:Choice Requires="wps">
            <w:drawing>
              <wp:inline distT="0" distB="0" distL="0" distR="0" wp14:anchorId="70188D7D" wp14:editId="6D448571">
                <wp:extent cx="304800" cy="304800"/>
                <wp:effectExtent l="0" t="0" r="0" b="0"/>
                <wp:docPr id="6" name="Rectangle 6" descr="https://idea.cerge-ei.cz/files/PredatoriMistni/img/Logo_Strategie_V3m.svg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0287B" id="Rectangle 6" o:spid="_x0000_s1026" alt="https://idea.cerge-ei.cz/files/PredatoriMistni/img/Logo_Strategie_V3m.svg" href="http://av21.avcr.cz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B1EC293" w14:textId="7BD175B8" w:rsidR="006829F1" w:rsidRPr="00760F6D" w:rsidRDefault="006829F1" w:rsidP="006829F1">
      <w:pPr>
        <w:shd w:val="clear" w:color="auto" w:fill="E8EAE9"/>
        <w:spacing w:before="450" w:after="450" w:line="240" w:lineRule="auto"/>
        <w:ind w:left="450" w:right="450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© Oleg </w:t>
      </w:r>
      <w:proofErr w:type="spellStart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Sidorkin</w:t>
      </w:r>
      <w:proofErr w:type="spellEnd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 a Martin Srholec, 2018</w:t>
      </w:r>
    </w:p>
    <w:p w14:paraId="661B6953" w14:textId="77777777" w:rsidR="006829F1" w:rsidRPr="00760F6D" w:rsidRDefault="006829F1" w:rsidP="006829F1">
      <w:pPr>
        <w:shd w:val="clear" w:color="auto" w:fill="E8EAE9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000000"/>
          <w:sz w:val="36"/>
          <w:szCs w:val="36"/>
          <w:lang w:val="cs-CZ"/>
        </w:rPr>
      </w:pPr>
      <w:r w:rsidRPr="00760F6D">
        <w:rPr>
          <w:rFonts w:ascii="Arial" w:eastAsia="Times New Roman" w:hAnsi="Arial" w:cs="Arial"/>
          <w:color w:val="000000"/>
          <w:sz w:val="36"/>
          <w:szCs w:val="36"/>
          <w:lang w:val="cs-CZ"/>
        </w:rPr>
        <w:t>Líbila se vám studie? Nezapomeňte se o ni podělit s ostatními.</w:t>
      </w:r>
    </w:p>
    <w:p w14:paraId="44A492F5" w14:textId="041411BB" w:rsidR="006829F1" w:rsidRPr="00760F6D" w:rsidRDefault="006829F1" w:rsidP="006829F1">
      <w:pPr>
        <w:shd w:val="clear" w:color="auto" w:fill="E8EAE9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8F8E15A" wp14:editId="6BAA8574">
                <wp:extent cx="304800" cy="304800"/>
                <wp:effectExtent l="0" t="0" r="0" b="0"/>
                <wp:docPr id="5" name="Rectangle 5" descr="https://idea.cerge-ei.cz/files/PredatoriMistni/img/fb.sv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56A3A" id="Rectangle 5" o:spid="_x0000_s1026" alt="https://idea.cerge-ei.cz/files/PredatoriMistni/img/fb.svg" href="https://www.facebook.com/sharer/sharer.php?u=https://idea.cerge-ei.cz/files/PredatoriMistni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EEA3E17" wp14:editId="07A337FC">
                <wp:extent cx="304800" cy="304800"/>
                <wp:effectExtent l="0" t="0" r="0" b="0"/>
                <wp:docPr id="4" name="Rectangle 4" descr="https://idea.cerge-ei.cz/files/PredatoriMistni/img/twitter2.svg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B0A264" id="Rectangle 4" o:spid="_x0000_s1026" alt="https://idea.cerge-ei.cz/files/PredatoriMistni/img/twitter2.svg" href="https://twitter.com/intent/tweet?text=Kde%20se%20nejv%C3%ADce%20publikuje%20v%20pred%C3%A1torsk%C3%BDch%20a%20m%C3%ADstn%C3%ADch%20%C4%8Dasopisech?%20https://idea.cerge-ei.cz/files/PredatoriMistni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B5CF70E" wp14:editId="6F180EE6">
                <wp:extent cx="304800" cy="304800"/>
                <wp:effectExtent l="0" t="0" r="0" b="0"/>
                <wp:docPr id="3" name="Rectangle 3" descr="https://idea.cerge-ei.cz/files/PredatoriMistni/img/linkedin.svg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0BAA1" id="Rectangle 3" o:spid="_x0000_s1026" alt="https://idea.cerge-ei.cz/files/PredatoriMistni/img/linkedin.svg" href="http://www.linkedin.com/shareArticle?mini=true&amp;url=https://idea.cerge-ei.cz/files/PredatoriMistni/&amp;title=Kde%20se%20nejv%C3%ADce%20publikuje%20v%20pred%C3%A1torsk%C3%BDch%20a%20m%C3%ADstn%C3%ADch%20%C4%8Dasopisech?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87EDA49" wp14:editId="7FB70082">
                <wp:extent cx="304800" cy="304800"/>
                <wp:effectExtent l="0" t="0" r="0" b="0"/>
                <wp:docPr id="2" name="Rectangle 2" descr="https://idea.cerge-ei.cz/files/PredatoriMistni/img/mail.svg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00764" id="Rectangle 2" o:spid="_x0000_s1026" alt="https://idea.cerge-ei.cz/files/PredatoriMistni/img/mail.svg" href="mailto:?subject=Kde%20se%20nejv%C3%ADce%20publikuje%20v%20pred%C3%A1torsk%C3%BDch%20a%20m%C3%ADstn%C3%ADch%20%C4%8Dasopisech%3F&amp;body=https%3A%2F%2Fidea.cerge-ei.cz%2Ffiles%2FPredatoriMistni%2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 </w:t>
      </w:r>
      <w:r w:rsidRPr="00760F6D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7588E248" wp14:editId="14446DED">
                <wp:extent cx="304800" cy="304800"/>
                <wp:effectExtent l="0" t="0" r="0" b="0"/>
                <wp:docPr id="1" name="Rectangle 1" descr="https://idea.cerge-ei.cz/files/PredatoriMistni/img/link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9614E" id="Rectangle 1" o:spid="_x0000_s1026" alt="https://idea.cerge-ei.cz/files/PredatoriMistni/img/link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Gg8CA3wIAAPs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14:paraId="10F8D63A" w14:textId="1661B724" w:rsidR="006829F1" w:rsidRPr="00760F6D" w:rsidRDefault="006829F1" w:rsidP="006829F1">
      <w:pPr>
        <w:shd w:val="clear" w:color="auto" w:fill="E8EAE9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</w:p>
    <w:p w14:paraId="601B6020" w14:textId="77777777" w:rsidR="006829F1" w:rsidRPr="00760F6D" w:rsidRDefault="006829F1" w:rsidP="006829F1">
      <w:pPr>
        <w:jc w:val="center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proofErr w:type="spellStart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This</w:t>
      </w:r>
      <w:proofErr w:type="spellEnd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website</w:t>
      </w:r>
      <w:proofErr w:type="spellEnd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was</w:t>
      </w:r>
      <w:proofErr w:type="spellEnd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created</w:t>
      </w:r>
      <w:proofErr w:type="spellEnd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by Paulína </w:t>
      </w:r>
      <w:proofErr w:type="spellStart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>Očkajová</w:t>
      </w:r>
      <w:proofErr w:type="spellEnd"/>
      <w:r w:rsidRPr="00760F6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and Vít Macháček.</w:t>
      </w:r>
    </w:p>
    <w:p w14:paraId="78A699DE" w14:textId="78186D7B" w:rsidR="006829F1" w:rsidRPr="00760F6D" w:rsidRDefault="006829F1" w:rsidP="001F2914">
      <w:pPr>
        <w:shd w:val="clear" w:color="auto" w:fill="E8EAE9"/>
        <w:spacing w:before="450" w:after="450" w:line="240" w:lineRule="auto"/>
        <w:ind w:left="450" w:right="450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Doporučená citace: </w:t>
      </w:r>
      <w:proofErr w:type="spellStart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Sidorkin</w:t>
      </w:r>
      <w:proofErr w:type="spellEnd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, O. a Srholec, </w:t>
      </w:r>
      <w:proofErr w:type="gramStart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M.(2018</w:t>
      </w:r>
      <w:proofErr w:type="gramEnd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) </w:t>
      </w:r>
      <w:r w:rsidR="001F2914" w:rsidRP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>Kde vznikají nejcitovanější patenty?</w:t>
      </w:r>
      <w:r w:rsid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 </w:t>
      </w:r>
      <w:r w:rsidR="001F2914" w:rsidRP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>Nový pohled na hodnocení patentovaného výzkumu</w:t>
      </w:r>
      <w:r w:rsidR="001F2914">
        <w:rPr>
          <w:rFonts w:ascii="Arial" w:eastAsia="Times New Roman" w:hAnsi="Arial" w:cs="Arial"/>
          <w:color w:val="000000"/>
          <w:sz w:val="24"/>
          <w:szCs w:val="24"/>
          <w:lang w:val="cs-CZ"/>
        </w:rPr>
        <w:t>.</w:t>
      </w: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 Studie </w:t>
      </w:r>
      <w:proofErr w:type="spellStart"/>
      <w:r w:rsidRPr="00760F6D">
        <w:rPr>
          <w:rFonts w:ascii="Arial" w:eastAsia="Times New Roman" w:hAnsi="Arial" w:cs="Arial"/>
          <w:color w:val="000000"/>
          <w:sz w:val="24"/>
          <w:szCs w:val="24"/>
          <w:highlight w:val="yellow"/>
          <w:lang w:val="cs-CZ"/>
        </w:rPr>
        <w:t>xxx</w:t>
      </w:r>
      <w:proofErr w:type="spellEnd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 xml:space="preserve">/2018. </w:t>
      </w:r>
      <w:proofErr w:type="spellStart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Think</w:t>
      </w:r>
      <w:proofErr w:type="spellEnd"/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-tank IDEA při NHÚ AV ČR.</w:t>
      </w:r>
    </w:p>
    <w:p w14:paraId="2A69C3D3" w14:textId="77777777" w:rsidR="006829F1" w:rsidRPr="00760F6D" w:rsidRDefault="006829F1" w:rsidP="006829F1">
      <w:pPr>
        <w:shd w:val="clear" w:color="auto" w:fill="E8EAE9"/>
        <w:spacing w:before="450" w:after="450" w:line="240" w:lineRule="auto"/>
        <w:ind w:left="450" w:right="450"/>
        <w:jc w:val="center"/>
        <w:rPr>
          <w:rFonts w:ascii="Arial" w:eastAsia="Times New Roman" w:hAnsi="Arial" w:cs="Arial"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t>Upozornění: Veškeré případné nepřesnosti a chyby jdou na vrub autorů, stejně jako názory a tvrzení ve studii uvedené. Studie vznikla s podporou Akademie věd ČR v rámci Strategie AV 21. Za cenné připomínky k pracovní verzi studie děkujeme kolegům z CERGE-EI.</w:t>
      </w:r>
    </w:p>
    <w:p w14:paraId="7BF787CB" w14:textId="2B5ABFEE" w:rsidR="006829F1" w:rsidRPr="00760F6D" w:rsidRDefault="006829F1" w:rsidP="006829F1">
      <w:pPr>
        <w:jc w:val="center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color w:val="000000"/>
          <w:sz w:val="24"/>
          <w:szCs w:val="24"/>
          <w:lang w:val="cs-CZ"/>
        </w:rPr>
        <w:br/>
      </w:r>
    </w:p>
    <w:p w14:paraId="368A37F7" w14:textId="77777777" w:rsidR="006829F1" w:rsidRPr="00760F6D" w:rsidRDefault="006829F1" w:rsidP="00682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6F91CF0D" w14:textId="090712D6" w:rsidR="006829F1" w:rsidRPr="00760F6D" w:rsidRDefault="006829F1" w:rsidP="006829F1">
      <w:pPr>
        <w:pBdr>
          <w:left w:val="single" w:sz="36" w:space="31" w:color="BB133E"/>
        </w:pBdr>
        <w:shd w:val="clear" w:color="auto" w:fill="E8EAE9"/>
        <w:spacing w:before="450" w:after="450" w:line="240" w:lineRule="auto"/>
        <w:ind w:left="450" w:right="450"/>
        <w:rPr>
          <w:rFonts w:ascii="Arial" w:eastAsia="Times New Roman" w:hAnsi="Arial" w:cs="Arial"/>
          <w:i/>
          <w:iCs/>
          <w:color w:val="000000"/>
          <w:sz w:val="24"/>
          <w:szCs w:val="24"/>
          <w:lang w:val="cs-CZ"/>
        </w:rPr>
      </w:pPr>
      <w:r w:rsidRPr="00760F6D">
        <w:rPr>
          <w:rFonts w:ascii="Arial" w:eastAsia="Times New Roman" w:hAnsi="Arial" w:cs="Arial"/>
          <w:i/>
          <w:iCs/>
          <w:color w:val="000000"/>
          <w:sz w:val="24"/>
          <w:szCs w:val="24"/>
          <w:lang w:val="cs-CZ"/>
        </w:rPr>
        <w:t xml:space="preserve">Tip: Nechte nám vzkaz u následujícího </w:t>
      </w:r>
      <w:proofErr w:type="spellStart"/>
      <w:r w:rsidRPr="00760F6D">
        <w:rPr>
          <w:rFonts w:ascii="Arial" w:eastAsia="Times New Roman" w:hAnsi="Arial" w:cs="Arial"/>
          <w:i/>
          <w:iCs/>
          <w:color w:val="000000"/>
          <w:sz w:val="24"/>
          <w:szCs w:val="24"/>
          <w:lang w:val="cs-CZ"/>
        </w:rPr>
        <w:t>facebookového</w:t>
      </w:r>
      <w:proofErr w:type="spellEnd"/>
      <w:r w:rsidRPr="00760F6D">
        <w:rPr>
          <w:rFonts w:ascii="Arial" w:eastAsia="Times New Roman" w:hAnsi="Arial" w:cs="Arial"/>
          <w:i/>
          <w:iCs/>
          <w:color w:val="000000"/>
          <w:sz w:val="24"/>
          <w:szCs w:val="24"/>
          <w:lang w:val="cs-CZ"/>
        </w:rPr>
        <w:t xml:space="preserve"> postu.</w:t>
      </w:r>
    </w:p>
    <w:p w14:paraId="6E99E467" w14:textId="20DC3875" w:rsidR="006829F1" w:rsidRPr="00760F6D" w:rsidRDefault="006829F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B6EAFDB" w14:textId="205D25C0" w:rsidR="006829F1" w:rsidRPr="00760F6D" w:rsidRDefault="006829F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sectPr w:rsidR="006829F1" w:rsidRPr="00760F6D" w:rsidSect="003F14CA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8" w:author="Martin Srholec" w:date="2018-10-26T09:42:00Z" w:initials="MS">
    <w:p w14:paraId="4754EF99" w14:textId="4487CE07" w:rsidR="007C4829" w:rsidRDefault="007C4829">
      <w:pPr>
        <w:pStyle w:val="CommentText"/>
      </w:pPr>
      <w:r>
        <w:rPr>
          <w:rStyle w:val="CommentReference"/>
        </w:rPr>
        <w:annotationRef/>
      </w:r>
      <w:proofErr w:type="spellStart"/>
      <w:r>
        <w:t>Změnit</w:t>
      </w:r>
      <w:proofErr w:type="spellEnd"/>
      <w:r>
        <w:t xml:space="preserve"> </w:t>
      </w:r>
      <w:proofErr w:type="spellStart"/>
      <w:r>
        <w:t>toto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horním</w:t>
      </w:r>
      <w:proofErr w:type="spellEnd"/>
      <w:r>
        <w:t xml:space="preserve"> </w:t>
      </w:r>
      <w:proofErr w:type="spellStart"/>
      <w:r>
        <w:t>panelu</w:t>
      </w:r>
      <w:proofErr w:type="spellEnd"/>
      <w:r>
        <w:t xml:space="preserve"> v </w:t>
      </w:r>
      <w:proofErr w:type="spellStart"/>
      <w:r>
        <w:t>samotné</w:t>
      </w:r>
      <w:proofErr w:type="spellEnd"/>
      <w:r>
        <w:t xml:space="preserve"> </w:t>
      </w:r>
      <w:proofErr w:type="spellStart"/>
      <w:r>
        <w:t>aplikaci</w:t>
      </w:r>
      <w:proofErr w:type="spellEnd"/>
      <w:r>
        <w:t>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54EF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38DB"/>
    <w:multiLevelType w:val="hybridMultilevel"/>
    <w:tmpl w:val="4EDCB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07D41"/>
    <w:multiLevelType w:val="hybridMultilevel"/>
    <w:tmpl w:val="4D08B3F6"/>
    <w:lvl w:ilvl="0" w:tplc="1060A6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622A1"/>
    <w:multiLevelType w:val="hybridMultilevel"/>
    <w:tmpl w:val="3C247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nich Daniel">
    <w15:presenceInfo w15:providerId="None" w15:userId="Munich Daniel"/>
  </w15:person>
  <w15:person w15:author="Martin Srholec">
    <w15:presenceInfo w15:providerId="Windows Live" w15:userId="525d8447b006c8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C7"/>
    <w:rsid w:val="000011F7"/>
    <w:rsid w:val="00002309"/>
    <w:rsid w:val="00002E9C"/>
    <w:rsid w:val="00007754"/>
    <w:rsid w:val="000078C4"/>
    <w:rsid w:val="00014489"/>
    <w:rsid w:val="00015206"/>
    <w:rsid w:val="00020E81"/>
    <w:rsid w:val="00022710"/>
    <w:rsid w:val="00041120"/>
    <w:rsid w:val="00045F5D"/>
    <w:rsid w:val="00047E94"/>
    <w:rsid w:val="00050A92"/>
    <w:rsid w:val="00054061"/>
    <w:rsid w:val="00054B75"/>
    <w:rsid w:val="00061A61"/>
    <w:rsid w:val="0006383B"/>
    <w:rsid w:val="000646CA"/>
    <w:rsid w:val="00064EF6"/>
    <w:rsid w:val="00073820"/>
    <w:rsid w:val="00076B5D"/>
    <w:rsid w:val="000810A2"/>
    <w:rsid w:val="00083260"/>
    <w:rsid w:val="00084D23"/>
    <w:rsid w:val="00091E90"/>
    <w:rsid w:val="00092D63"/>
    <w:rsid w:val="00092EAF"/>
    <w:rsid w:val="000936C4"/>
    <w:rsid w:val="00097F1F"/>
    <w:rsid w:val="000A0F9A"/>
    <w:rsid w:val="000A5697"/>
    <w:rsid w:val="000B174F"/>
    <w:rsid w:val="000B3297"/>
    <w:rsid w:val="000B3B98"/>
    <w:rsid w:val="000B3F5E"/>
    <w:rsid w:val="000B46EC"/>
    <w:rsid w:val="000D143C"/>
    <w:rsid w:val="000D1E99"/>
    <w:rsid w:val="000E7D35"/>
    <w:rsid w:val="000E7EF8"/>
    <w:rsid w:val="000F1318"/>
    <w:rsid w:val="000F13F9"/>
    <w:rsid w:val="000F1E87"/>
    <w:rsid w:val="00100666"/>
    <w:rsid w:val="00113E86"/>
    <w:rsid w:val="001172F8"/>
    <w:rsid w:val="0012095F"/>
    <w:rsid w:val="00120C3D"/>
    <w:rsid w:val="00122A7A"/>
    <w:rsid w:val="00122E40"/>
    <w:rsid w:val="00125788"/>
    <w:rsid w:val="00125E11"/>
    <w:rsid w:val="00127A60"/>
    <w:rsid w:val="00127D0D"/>
    <w:rsid w:val="00130469"/>
    <w:rsid w:val="00136D79"/>
    <w:rsid w:val="0015280C"/>
    <w:rsid w:val="00167F75"/>
    <w:rsid w:val="00180D03"/>
    <w:rsid w:val="001822F3"/>
    <w:rsid w:val="001829E8"/>
    <w:rsid w:val="001912DA"/>
    <w:rsid w:val="00193408"/>
    <w:rsid w:val="00197328"/>
    <w:rsid w:val="00197FB8"/>
    <w:rsid w:val="001A0B07"/>
    <w:rsid w:val="001A2960"/>
    <w:rsid w:val="001A3E60"/>
    <w:rsid w:val="001A6EEC"/>
    <w:rsid w:val="001B081A"/>
    <w:rsid w:val="001B10D7"/>
    <w:rsid w:val="001B1499"/>
    <w:rsid w:val="001B2054"/>
    <w:rsid w:val="001B2D97"/>
    <w:rsid w:val="001B4B2C"/>
    <w:rsid w:val="001C00F2"/>
    <w:rsid w:val="001C463D"/>
    <w:rsid w:val="001C6920"/>
    <w:rsid w:val="001C6DD3"/>
    <w:rsid w:val="001D29E8"/>
    <w:rsid w:val="001E1F92"/>
    <w:rsid w:val="001E415F"/>
    <w:rsid w:val="001F251D"/>
    <w:rsid w:val="001F2914"/>
    <w:rsid w:val="00200299"/>
    <w:rsid w:val="002046D7"/>
    <w:rsid w:val="00212106"/>
    <w:rsid w:val="00214806"/>
    <w:rsid w:val="0021543A"/>
    <w:rsid w:val="00217E72"/>
    <w:rsid w:val="00220073"/>
    <w:rsid w:val="0022064E"/>
    <w:rsid w:val="00220CBA"/>
    <w:rsid w:val="002234D6"/>
    <w:rsid w:val="00224F5F"/>
    <w:rsid w:val="00226EFC"/>
    <w:rsid w:val="0023060E"/>
    <w:rsid w:val="002323FA"/>
    <w:rsid w:val="00235B45"/>
    <w:rsid w:val="002460EE"/>
    <w:rsid w:val="00250EA6"/>
    <w:rsid w:val="0025579D"/>
    <w:rsid w:val="002565D4"/>
    <w:rsid w:val="00264646"/>
    <w:rsid w:val="00265019"/>
    <w:rsid w:val="00277CE2"/>
    <w:rsid w:val="00283099"/>
    <w:rsid w:val="00283CCE"/>
    <w:rsid w:val="00285D71"/>
    <w:rsid w:val="00286CB4"/>
    <w:rsid w:val="0029422B"/>
    <w:rsid w:val="00294DE2"/>
    <w:rsid w:val="002979AD"/>
    <w:rsid w:val="002A2455"/>
    <w:rsid w:val="002A3094"/>
    <w:rsid w:val="002A4B88"/>
    <w:rsid w:val="002B0505"/>
    <w:rsid w:val="002B0D6D"/>
    <w:rsid w:val="002B3D34"/>
    <w:rsid w:val="002B5B3B"/>
    <w:rsid w:val="002C135A"/>
    <w:rsid w:val="002D0154"/>
    <w:rsid w:val="002D4A3F"/>
    <w:rsid w:val="002D4F23"/>
    <w:rsid w:val="002E075A"/>
    <w:rsid w:val="002E0E64"/>
    <w:rsid w:val="002E1E88"/>
    <w:rsid w:val="002E1F46"/>
    <w:rsid w:val="002E3676"/>
    <w:rsid w:val="002E6BE4"/>
    <w:rsid w:val="002F2FFD"/>
    <w:rsid w:val="002F46F9"/>
    <w:rsid w:val="00300B2F"/>
    <w:rsid w:val="0030363A"/>
    <w:rsid w:val="0030485A"/>
    <w:rsid w:val="003135BD"/>
    <w:rsid w:val="00313FB9"/>
    <w:rsid w:val="003200FB"/>
    <w:rsid w:val="0032022C"/>
    <w:rsid w:val="00320AB4"/>
    <w:rsid w:val="003272CA"/>
    <w:rsid w:val="00331D31"/>
    <w:rsid w:val="00332A3B"/>
    <w:rsid w:val="00333409"/>
    <w:rsid w:val="00337341"/>
    <w:rsid w:val="00340A50"/>
    <w:rsid w:val="00340CF7"/>
    <w:rsid w:val="003429C6"/>
    <w:rsid w:val="00344B1B"/>
    <w:rsid w:val="003452A0"/>
    <w:rsid w:val="0034646A"/>
    <w:rsid w:val="003477A5"/>
    <w:rsid w:val="00347912"/>
    <w:rsid w:val="00353943"/>
    <w:rsid w:val="00354210"/>
    <w:rsid w:val="00355D80"/>
    <w:rsid w:val="003560A9"/>
    <w:rsid w:val="003656F5"/>
    <w:rsid w:val="003659BE"/>
    <w:rsid w:val="00365E21"/>
    <w:rsid w:val="003803A6"/>
    <w:rsid w:val="00380DB0"/>
    <w:rsid w:val="003811F2"/>
    <w:rsid w:val="00386B19"/>
    <w:rsid w:val="0038706D"/>
    <w:rsid w:val="00390F95"/>
    <w:rsid w:val="00393A2C"/>
    <w:rsid w:val="00393A40"/>
    <w:rsid w:val="00394F1F"/>
    <w:rsid w:val="00396E7A"/>
    <w:rsid w:val="00396EC5"/>
    <w:rsid w:val="003973E0"/>
    <w:rsid w:val="00397594"/>
    <w:rsid w:val="003A04A0"/>
    <w:rsid w:val="003A0D38"/>
    <w:rsid w:val="003A2651"/>
    <w:rsid w:val="003A2B8D"/>
    <w:rsid w:val="003A3549"/>
    <w:rsid w:val="003A51FC"/>
    <w:rsid w:val="003A631B"/>
    <w:rsid w:val="003B374F"/>
    <w:rsid w:val="003B6D4C"/>
    <w:rsid w:val="003B703A"/>
    <w:rsid w:val="003B76F6"/>
    <w:rsid w:val="003C171F"/>
    <w:rsid w:val="003C2D79"/>
    <w:rsid w:val="003C6036"/>
    <w:rsid w:val="003C73DB"/>
    <w:rsid w:val="003D0875"/>
    <w:rsid w:val="003D22C5"/>
    <w:rsid w:val="003D4D82"/>
    <w:rsid w:val="003D510C"/>
    <w:rsid w:val="003D6274"/>
    <w:rsid w:val="003D6A11"/>
    <w:rsid w:val="003D7F38"/>
    <w:rsid w:val="003E279E"/>
    <w:rsid w:val="003E2B5E"/>
    <w:rsid w:val="003E4EF5"/>
    <w:rsid w:val="003E5320"/>
    <w:rsid w:val="003E5FA2"/>
    <w:rsid w:val="003E6133"/>
    <w:rsid w:val="003F14CA"/>
    <w:rsid w:val="003F1629"/>
    <w:rsid w:val="003F3D27"/>
    <w:rsid w:val="003F79C1"/>
    <w:rsid w:val="004008D6"/>
    <w:rsid w:val="0040207C"/>
    <w:rsid w:val="00402B3D"/>
    <w:rsid w:val="0040318D"/>
    <w:rsid w:val="00404912"/>
    <w:rsid w:val="00405629"/>
    <w:rsid w:val="00406BC8"/>
    <w:rsid w:val="00412384"/>
    <w:rsid w:val="004123A3"/>
    <w:rsid w:val="00417E0D"/>
    <w:rsid w:val="00423B0B"/>
    <w:rsid w:val="00423F63"/>
    <w:rsid w:val="00423FCB"/>
    <w:rsid w:val="00430E89"/>
    <w:rsid w:val="00432068"/>
    <w:rsid w:val="0043609F"/>
    <w:rsid w:val="00446873"/>
    <w:rsid w:val="0044788F"/>
    <w:rsid w:val="00451FCD"/>
    <w:rsid w:val="0045303B"/>
    <w:rsid w:val="00453354"/>
    <w:rsid w:val="0045518E"/>
    <w:rsid w:val="004606D5"/>
    <w:rsid w:val="0046174A"/>
    <w:rsid w:val="004657FD"/>
    <w:rsid w:val="00465BE0"/>
    <w:rsid w:val="00472FD5"/>
    <w:rsid w:val="00473D59"/>
    <w:rsid w:val="0049230B"/>
    <w:rsid w:val="00495AD5"/>
    <w:rsid w:val="00497289"/>
    <w:rsid w:val="004973D3"/>
    <w:rsid w:val="004A3324"/>
    <w:rsid w:val="004A3979"/>
    <w:rsid w:val="004A3A80"/>
    <w:rsid w:val="004A5DFE"/>
    <w:rsid w:val="004B1051"/>
    <w:rsid w:val="004B4399"/>
    <w:rsid w:val="004B6280"/>
    <w:rsid w:val="004C39EC"/>
    <w:rsid w:val="004C51B1"/>
    <w:rsid w:val="004C61FA"/>
    <w:rsid w:val="004D0601"/>
    <w:rsid w:val="004D20AE"/>
    <w:rsid w:val="004D462A"/>
    <w:rsid w:val="004D47D8"/>
    <w:rsid w:val="004D5026"/>
    <w:rsid w:val="004D7519"/>
    <w:rsid w:val="004E0FFB"/>
    <w:rsid w:val="004E5BB3"/>
    <w:rsid w:val="004E74DA"/>
    <w:rsid w:val="004F19CC"/>
    <w:rsid w:val="004F2C19"/>
    <w:rsid w:val="004F2EB2"/>
    <w:rsid w:val="004F3CC8"/>
    <w:rsid w:val="004F513C"/>
    <w:rsid w:val="004F51B9"/>
    <w:rsid w:val="004F5B13"/>
    <w:rsid w:val="004F5CC6"/>
    <w:rsid w:val="004F7229"/>
    <w:rsid w:val="0050273E"/>
    <w:rsid w:val="0050464F"/>
    <w:rsid w:val="00507FC9"/>
    <w:rsid w:val="00515CB9"/>
    <w:rsid w:val="00516953"/>
    <w:rsid w:val="005178CD"/>
    <w:rsid w:val="00520101"/>
    <w:rsid w:val="005206DD"/>
    <w:rsid w:val="0052465E"/>
    <w:rsid w:val="00525156"/>
    <w:rsid w:val="005266F7"/>
    <w:rsid w:val="005314EE"/>
    <w:rsid w:val="00532334"/>
    <w:rsid w:val="00532EE2"/>
    <w:rsid w:val="005368AA"/>
    <w:rsid w:val="00540EF4"/>
    <w:rsid w:val="00552E92"/>
    <w:rsid w:val="005548B2"/>
    <w:rsid w:val="00555096"/>
    <w:rsid w:val="00556077"/>
    <w:rsid w:val="0056590C"/>
    <w:rsid w:val="00567813"/>
    <w:rsid w:val="00571F15"/>
    <w:rsid w:val="00573A10"/>
    <w:rsid w:val="00584902"/>
    <w:rsid w:val="00590EB3"/>
    <w:rsid w:val="0059185E"/>
    <w:rsid w:val="005937C1"/>
    <w:rsid w:val="005A11E0"/>
    <w:rsid w:val="005A1BB7"/>
    <w:rsid w:val="005A5C55"/>
    <w:rsid w:val="005A5FF0"/>
    <w:rsid w:val="005C6646"/>
    <w:rsid w:val="005D2E66"/>
    <w:rsid w:val="005D3755"/>
    <w:rsid w:val="005D3A4D"/>
    <w:rsid w:val="005D63EE"/>
    <w:rsid w:val="005D7BB7"/>
    <w:rsid w:val="005E0275"/>
    <w:rsid w:val="005E0FB6"/>
    <w:rsid w:val="005E60DB"/>
    <w:rsid w:val="00604BA4"/>
    <w:rsid w:val="0061290A"/>
    <w:rsid w:val="00612F2B"/>
    <w:rsid w:val="00620803"/>
    <w:rsid w:val="00622EA0"/>
    <w:rsid w:val="0062423D"/>
    <w:rsid w:val="0062611D"/>
    <w:rsid w:val="00630C0B"/>
    <w:rsid w:val="00643CDD"/>
    <w:rsid w:val="006502CE"/>
    <w:rsid w:val="00650450"/>
    <w:rsid w:val="00652987"/>
    <w:rsid w:val="006533EF"/>
    <w:rsid w:val="00653F34"/>
    <w:rsid w:val="0065706F"/>
    <w:rsid w:val="00660254"/>
    <w:rsid w:val="00661D4A"/>
    <w:rsid w:val="0066206F"/>
    <w:rsid w:val="00665EA1"/>
    <w:rsid w:val="006730B4"/>
    <w:rsid w:val="006744A3"/>
    <w:rsid w:val="00675D5E"/>
    <w:rsid w:val="00676273"/>
    <w:rsid w:val="0067693B"/>
    <w:rsid w:val="006829F1"/>
    <w:rsid w:val="00684ED9"/>
    <w:rsid w:val="00687C4D"/>
    <w:rsid w:val="006A1142"/>
    <w:rsid w:val="006A44EC"/>
    <w:rsid w:val="006B0CE7"/>
    <w:rsid w:val="006B219E"/>
    <w:rsid w:val="006B40D3"/>
    <w:rsid w:val="006B5C06"/>
    <w:rsid w:val="006C4D9F"/>
    <w:rsid w:val="006E2EF6"/>
    <w:rsid w:val="006E358F"/>
    <w:rsid w:val="006E373E"/>
    <w:rsid w:val="006E60D2"/>
    <w:rsid w:val="006F6FD8"/>
    <w:rsid w:val="00701221"/>
    <w:rsid w:val="00701940"/>
    <w:rsid w:val="00702A81"/>
    <w:rsid w:val="007039D0"/>
    <w:rsid w:val="00706B99"/>
    <w:rsid w:val="00711169"/>
    <w:rsid w:val="00712419"/>
    <w:rsid w:val="00713F42"/>
    <w:rsid w:val="00714521"/>
    <w:rsid w:val="00720D53"/>
    <w:rsid w:val="00726861"/>
    <w:rsid w:val="00726910"/>
    <w:rsid w:val="00730793"/>
    <w:rsid w:val="0073640E"/>
    <w:rsid w:val="00736F31"/>
    <w:rsid w:val="00742458"/>
    <w:rsid w:val="00757BF4"/>
    <w:rsid w:val="00760F6D"/>
    <w:rsid w:val="00761C4D"/>
    <w:rsid w:val="00765733"/>
    <w:rsid w:val="00767769"/>
    <w:rsid w:val="00770175"/>
    <w:rsid w:val="0077141E"/>
    <w:rsid w:val="00773471"/>
    <w:rsid w:val="00777AD7"/>
    <w:rsid w:val="00777F12"/>
    <w:rsid w:val="00781A1C"/>
    <w:rsid w:val="00781A47"/>
    <w:rsid w:val="00782C23"/>
    <w:rsid w:val="00787317"/>
    <w:rsid w:val="0078786B"/>
    <w:rsid w:val="00793AB7"/>
    <w:rsid w:val="007951D3"/>
    <w:rsid w:val="00796BDD"/>
    <w:rsid w:val="007A1BB0"/>
    <w:rsid w:val="007A659F"/>
    <w:rsid w:val="007B1180"/>
    <w:rsid w:val="007B486D"/>
    <w:rsid w:val="007B5080"/>
    <w:rsid w:val="007B6F1B"/>
    <w:rsid w:val="007C18C9"/>
    <w:rsid w:val="007C39D6"/>
    <w:rsid w:val="007C40C5"/>
    <w:rsid w:val="007C4829"/>
    <w:rsid w:val="007C73DA"/>
    <w:rsid w:val="007D2790"/>
    <w:rsid w:val="007D5CC7"/>
    <w:rsid w:val="007D5F1C"/>
    <w:rsid w:val="007E218F"/>
    <w:rsid w:val="007E47FD"/>
    <w:rsid w:val="007E4A05"/>
    <w:rsid w:val="007E4CC7"/>
    <w:rsid w:val="007E6043"/>
    <w:rsid w:val="007F2A24"/>
    <w:rsid w:val="007F2FD7"/>
    <w:rsid w:val="007F3E4C"/>
    <w:rsid w:val="007F4B39"/>
    <w:rsid w:val="007F7827"/>
    <w:rsid w:val="0080648E"/>
    <w:rsid w:val="00806737"/>
    <w:rsid w:val="00807747"/>
    <w:rsid w:val="0081179F"/>
    <w:rsid w:val="00812EE5"/>
    <w:rsid w:val="00813D48"/>
    <w:rsid w:val="008221C9"/>
    <w:rsid w:val="008252D8"/>
    <w:rsid w:val="00830252"/>
    <w:rsid w:val="00830466"/>
    <w:rsid w:val="0084041D"/>
    <w:rsid w:val="0084164D"/>
    <w:rsid w:val="008431B0"/>
    <w:rsid w:val="008470C2"/>
    <w:rsid w:val="00847EB0"/>
    <w:rsid w:val="00850137"/>
    <w:rsid w:val="0085073D"/>
    <w:rsid w:val="00850BDF"/>
    <w:rsid w:val="00852122"/>
    <w:rsid w:val="0087220C"/>
    <w:rsid w:val="00874901"/>
    <w:rsid w:val="00876B1B"/>
    <w:rsid w:val="0088141A"/>
    <w:rsid w:val="00883334"/>
    <w:rsid w:val="0088380B"/>
    <w:rsid w:val="0088513C"/>
    <w:rsid w:val="00885BAB"/>
    <w:rsid w:val="008A50D5"/>
    <w:rsid w:val="008B2404"/>
    <w:rsid w:val="008B25AB"/>
    <w:rsid w:val="008B36E6"/>
    <w:rsid w:val="008B4559"/>
    <w:rsid w:val="008C6481"/>
    <w:rsid w:val="008C6DD0"/>
    <w:rsid w:val="008D114C"/>
    <w:rsid w:val="008D761A"/>
    <w:rsid w:val="008D7E0A"/>
    <w:rsid w:val="008E66BD"/>
    <w:rsid w:val="008F22EB"/>
    <w:rsid w:val="008F3F79"/>
    <w:rsid w:val="008F4060"/>
    <w:rsid w:val="008F4A89"/>
    <w:rsid w:val="00902D09"/>
    <w:rsid w:val="0091713E"/>
    <w:rsid w:val="0092070E"/>
    <w:rsid w:val="009225DC"/>
    <w:rsid w:val="0092434C"/>
    <w:rsid w:val="00924DCC"/>
    <w:rsid w:val="00926ED7"/>
    <w:rsid w:val="00927383"/>
    <w:rsid w:val="00934B95"/>
    <w:rsid w:val="0093761F"/>
    <w:rsid w:val="009440F2"/>
    <w:rsid w:val="00947424"/>
    <w:rsid w:val="00947BD4"/>
    <w:rsid w:val="00950758"/>
    <w:rsid w:val="00955031"/>
    <w:rsid w:val="00961682"/>
    <w:rsid w:val="00963877"/>
    <w:rsid w:val="00965944"/>
    <w:rsid w:val="00965A7E"/>
    <w:rsid w:val="0096737E"/>
    <w:rsid w:val="00972683"/>
    <w:rsid w:val="00973EAA"/>
    <w:rsid w:val="00977E50"/>
    <w:rsid w:val="009815D9"/>
    <w:rsid w:val="009821E7"/>
    <w:rsid w:val="009830E0"/>
    <w:rsid w:val="00983597"/>
    <w:rsid w:val="009952F4"/>
    <w:rsid w:val="009979CB"/>
    <w:rsid w:val="009A0AC6"/>
    <w:rsid w:val="009A45AC"/>
    <w:rsid w:val="009A5E35"/>
    <w:rsid w:val="009B0DE0"/>
    <w:rsid w:val="009B10AD"/>
    <w:rsid w:val="009B12E1"/>
    <w:rsid w:val="009B2F0A"/>
    <w:rsid w:val="009B311C"/>
    <w:rsid w:val="009C4ADE"/>
    <w:rsid w:val="009C729E"/>
    <w:rsid w:val="009C7D61"/>
    <w:rsid w:val="009D13D8"/>
    <w:rsid w:val="009D24AC"/>
    <w:rsid w:val="009D77C1"/>
    <w:rsid w:val="009D7CD1"/>
    <w:rsid w:val="009E355B"/>
    <w:rsid w:val="009E4695"/>
    <w:rsid w:val="009E46B0"/>
    <w:rsid w:val="009E51EE"/>
    <w:rsid w:val="009E7674"/>
    <w:rsid w:val="009E7987"/>
    <w:rsid w:val="009F1719"/>
    <w:rsid w:val="009F48D8"/>
    <w:rsid w:val="00A03644"/>
    <w:rsid w:val="00A0595F"/>
    <w:rsid w:val="00A06315"/>
    <w:rsid w:val="00A13AFA"/>
    <w:rsid w:val="00A1687E"/>
    <w:rsid w:val="00A20761"/>
    <w:rsid w:val="00A2703E"/>
    <w:rsid w:val="00A33230"/>
    <w:rsid w:val="00A35075"/>
    <w:rsid w:val="00A37215"/>
    <w:rsid w:val="00A43380"/>
    <w:rsid w:val="00A43B77"/>
    <w:rsid w:val="00A50526"/>
    <w:rsid w:val="00A51436"/>
    <w:rsid w:val="00A54C22"/>
    <w:rsid w:val="00A6566C"/>
    <w:rsid w:val="00A6582E"/>
    <w:rsid w:val="00A70FC0"/>
    <w:rsid w:val="00A732B1"/>
    <w:rsid w:val="00A73824"/>
    <w:rsid w:val="00A7621B"/>
    <w:rsid w:val="00A8040E"/>
    <w:rsid w:val="00A8296B"/>
    <w:rsid w:val="00A90AA5"/>
    <w:rsid w:val="00A927CF"/>
    <w:rsid w:val="00A96A92"/>
    <w:rsid w:val="00AA02B3"/>
    <w:rsid w:val="00AA293B"/>
    <w:rsid w:val="00AB3C6E"/>
    <w:rsid w:val="00AB7652"/>
    <w:rsid w:val="00AC2F0B"/>
    <w:rsid w:val="00AC3233"/>
    <w:rsid w:val="00AD5692"/>
    <w:rsid w:val="00AD5DCE"/>
    <w:rsid w:val="00AE0858"/>
    <w:rsid w:val="00AE6226"/>
    <w:rsid w:val="00AF431B"/>
    <w:rsid w:val="00AF5983"/>
    <w:rsid w:val="00AF6259"/>
    <w:rsid w:val="00AF671E"/>
    <w:rsid w:val="00AF76AA"/>
    <w:rsid w:val="00B07300"/>
    <w:rsid w:val="00B120FF"/>
    <w:rsid w:val="00B13A7F"/>
    <w:rsid w:val="00B16123"/>
    <w:rsid w:val="00B1768A"/>
    <w:rsid w:val="00B22FDE"/>
    <w:rsid w:val="00B3224A"/>
    <w:rsid w:val="00B328BE"/>
    <w:rsid w:val="00B4049A"/>
    <w:rsid w:val="00B445DA"/>
    <w:rsid w:val="00B45936"/>
    <w:rsid w:val="00B46A45"/>
    <w:rsid w:val="00B46ABD"/>
    <w:rsid w:val="00B52E08"/>
    <w:rsid w:val="00B557F0"/>
    <w:rsid w:val="00B60EBD"/>
    <w:rsid w:val="00B71913"/>
    <w:rsid w:val="00B768B1"/>
    <w:rsid w:val="00B8052C"/>
    <w:rsid w:val="00B844E4"/>
    <w:rsid w:val="00B84C21"/>
    <w:rsid w:val="00B8579C"/>
    <w:rsid w:val="00B86814"/>
    <w:rsid w:val="00B87D23"/>
    <w:rsid w:val="00B9012B"/>
    <w:rsid w:val="00B91E76"/>
    <w:rsid w:val="00BA0EDA"/>
    <w:rsid w:val="00BA12ED"/>
    <w:rsid w:val="00BA44DD"/>
    <w:rsid w:val="00BA4824"/>
    <w:rsid w:val="00BA79FF"/>
    <w:rsid w:val="00BA7A00"/>
    <w:rsid w:val="00BB23D3"/>
    <w:rsid w:val="00BB327B"/>
    <w:rsid w:val="00BB425E"/>
    <w:rsid w:val="00BB5D31"/>
    <w:rsid w:val="00BB7E7B"/>
    <w:rsid w:val="00BC126C"/>
    <w:rsid w:val="00BC5FC5"/>
    <w:rsid w:val="00BD0201"/>
    <w:rsid w:val="00BD1DCC"/>
    <w:rsid w:val="00BD4B81"/>
    <w:rsid w:val="00BD52DD"/>
    <w:rsid w:val="00BD71F5"/>
    <w:rsid w:val="00BE11E7"/>
    <w:rsid w:val="00BF316F"/>
    <w:rsid w:val="00BF34D2"/>
    <w:rsid w:val="00BF7E1B"/>
    <w:rsid w:val="00C13A72"/>
    <w:rsid w:val="00C16E7B"/>
    <w:rsid w:val="00C2300C"/>
    <w:rsid w:val="00C24ED6"/>
    <w:rsid w:val="00C34406"/>
    <w:rsid w:val="00C3462F"/>
    <w:rsid w:val="00C35DEB"/>
    <w:rsid w:val="00C40BE8"/>
    <w:rsid w:val="00C43260"/>
    <w:rsid w:val="00C47815"/>
    <w:rsid w:val="00C47982"/>
    <w:rsid w:val="00C52677"/>
    <w:rsid w:val="00C53292"/>
    <w:rsid w:val="00C560F2"/>
    <w:rsid w:val="00C5753E"/>
    <w:rsid w:val="00C60C18"/>
    <w:rsid w:val="00C642BF"/>
    <w:rsid w:val="00C70BD4"/>
    <w:rsid w:val="00C7198F"/>
    <w:rsid w:val="00C75B72"/>
    <w:rsid w:val="00C763E5"/>
    <w:rsid w:val="00C83DD4"/>
    <w:rsid w:val="00C86AA4"/>
    <w:rsid w:val="00C87360"/>
    <w:rsid w:val="00C8766B"/>
    <w:rsid w:val="00C87D35"/>
    <w:rsid w:val="00C906C3"/>
    <w:rsid w:val="00C93809"/>
    <w:rsid w:val="00C93C70"/>
    <w:rsid w:val="00C9702D"/>
    <w:rsid w:val="00C97737"/>
    <w:rsid w:val="00CA055D"/>
    <w:rsid w:val="00CB0DC1"/>
    <w:rsid w:val="00CB4450"/>
    <w:rsid w:val="00CB6986"/>
    <w:rsid w:val="00CB6E4C"/>
    <w:rsid w:val="00CC19C5"/>
    <w:rsid w:val="00CD42C8"/>
    <w:rsid w:val="00CE3D7C"/>
    <w:rsid w:val="00CE4191"/>
    <w:rsid w:val="00CE56FD"/>
    <w:rsid w:val="00CE5C4C"/>
    <w:rsid w:val="00D03E19"/>
    <w:rsid w:val="00D073F5"/>
    <w:rsid w:val="00D1214B"/>
    <w:rsid w:val="00D137A8"/>
    <w:rsid w:val="00D21988"/>
    <w:rsid w:val="00D21B18"/>
    <w:rsid w:val="00D221F1"/>
    <w:rsid w:val="00D24D4D"/>
    <w:rsid w:val="00D30E34"/>
    <w:rsid w:val="00D3142C"/>
    <w:rsid w:val="00D35B93"/>
    <w:rsid w:val="00D36A09"/>
    <w:rsid w:val="00D36CE9"/>
    <w:rsid w:val="00D43BC0"/>
    <w:rsid w:val="00D5253A"/>
    <w:rsid w:val="00D53594"/>
    <w:rsid w:val="00D55F6C"/>
    <w:rsid w:val="00D65396"/>
    <w:rsid w:val="00D67070"/>
    <w:rsid w:val="00D77082"/>
    <w:rsid w:val="00D806CB"/>
    <w:rsid w:val="00D8506C"/>
    <w:rsid w:val="00D85129"/>
    <w:rsid w:val="00D90FF4"/>
    <w:rsid w:val="00D92DF4"/>
    <w:rsid w:val="00DA0CBD"/>
    <w:rsid w:val="00DA7AD8"/>
    <w:rsid w:val="00DB032A"/>
    <w:rsid w:val="00DC14A7"/>
    <w:rsid w:val="00DD2743"/>
    <w:rsid w:val="00DD2CE1"/>
    <w:rsid w:val="00DD4AEC"/>
    <w:rsid w:val="00DD4BBC"/>
    <w:rsid w:val="00DD6404"/>
    <w:rsid w:val="00DD7699"/>
    <w:rsid w:val="00DE41DE"/>
    <w:rsid w:val="00DE4BDA"/>
    <w:rsid w:val="00DE7D9A"/>
    <w:rsid w:val="00DF560C"/>
    <w:rsid w:val="00DF6AFB"/>
    <w:rsid w:val="00DF6E62"/>
    <w:rsid w:val="00E02BC2"/>
    <w:rsid w:val="00E03177"/>
    <w:rsid w:val="00E03A44"/>
    <w:rsid w:val="00E04614"/>
    <w:rsid w:val="00E10584"/>
    <w:rsid w:val="00E10A96"/>
    <w:rsid w:val="00E1216F"/>
    <w:rsid w:val="00E13B3D"/>
    <w:rsid w:val="00E16F6B"/>
    <w:rsid w:val="00E177DC"/>
    <w:rsid w:val="00E17AA3"/>
    <w:rsid w:val="00E26030"/>
    <w:rsid w:val="00E31267"/>
    <w:rsid w:val="00E37EFE"/>
    <w:rsid w:val="00E41BE3"/>
    <w:rsid w:val="00E44B42"/>
    <w:rsid w:val="00E528FB"/>
    <w:rsid w:val="00E60C77"/>
    <w:rsid w:val="00E620E5"/>
    <w:rsid w:val="00E63295"/>
    <w:rsid w:val="00E710E7"/>
    <w:rsid w:val="00E74081"/>
    <w:rsid w:val="00E75292"/>
    <w:rsid w:val="00E8151D"/>
    <w:rsid w:val="00E823C0"/>
    <w:rsid w:val="00E839E0"/>
    <w:rsid w:val="00E8445E"/>
    <w:rsid w:val="00E91008"/>
    <w:rsid w:val="00E91A57"/>
    <w:rsid w:val="00E9555E"/>
    <w:rsid w:val="00E95A0D"/>
    <w:rsid w:val="00EB4B17"/>
    <w:rsid w:val="00EB5945"/>
    <w:rsid w:val="00EB5F31"/>
    <w:rsid w:val="00EC3A0F"/>
    <w:rsid w:val="00EC4B45"/>
    <w:rsid w:val="00EC56BE"/>
    <w:rsid w:val="00EC7AF1"/>
    <w:rsid w:val="00ED059E"/>
    <w:rsid w:val="00ED0931"/>
    <w:rsid w:val="00ED2D4C"/>
    <w:rsid w:val="00ED6F96"/>
    <w:rsid w:val="00EE0ED5"/>
    <w:rsid w:val="00EE27AF"/>
    <w:rsid w:val="00EE2A06"/>
    <w:rsid w:val="00EE4927"/>
    <w:rsid w:val="00EE54A3"/>
    <w:rsid w:val="00EF0418"/>
    <w:rsid w:val="00EF5334"/>
    <w:rsid w:val="00F0716C"/>
    <w:rsid w:val="00F07F20"/>
    <w:rsid w:val="00F13480"/>
    <w:rsid w:val="00F14365"/>
    <w:rsid w:val="00F16975"/>
    <w:rsid w:val="00F17B46"/>
    <w:rsid w:val="00F221AD"/>
    <w:rsid w:val="00F27F73"/>
    <w:rsid w:val="00F30CCE"/>
    <w:rsid w:val="00F31E99"/>
    <w:rsid w:val="00F347F4"/>
    <w:rsid w:val="00F37D8B"/>
    <w:rsid w:val="00F43C3C"/>
    <w:rsid w:val="00F456F9"/>
    <w:rsid w:val="00F4613C"/>
    <w:rsid w:val="00F46F82"/>
    <w:rsid w:val="00F50C9B"/>
    <w:rsid w:val="00F5287F"/>
    <w:rsid w:val="00F7456D"/>
    <w:rsid w:val="00F812D2"/>
    <w:rsid w:val="00F853CC"/>
    <w:rsid w:val="00F962C7"/>
    <w:rsid w:val="00F96A95"/>
    <w:rsid w:val="00F978D1"/>
    <w:rsid w:val="00FA44AB"/>
    <w:rsid w:val="00FB2CC9"/>
    <w:rsid w:val="00FB360A"/>
    <w:rsid w:val="00FB5EE0"/>
    <w:rsid w:val="00FC1FC3"/>
    <w:rsid w:val="00FC7AF8"/>
    <w:rsid w:val="00FD20F8"/>
    <w:rsid w:val="00FE07A9"/>
    <w:rsid w:val="00FE1628"/>
    <w:rsid w:val="00FE4FF0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97D3"/>
  <w15:chartTrackingRefBased/>
  <w15:docId w15:val="{0C6F23D9-5155-4FBE-99D2-D63BB88F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4CA"/>
  </w:style>
  <w:style w:type="paragraph" w:styleId="Heading1">
    <w:name w:val="heading 1"/>
    <w:basedOn w:val="Normal"/>
    <w:link w:val="Heading1Char"/>
    <w:uiPriority w:val="9"/>
    <w:qFormat/>
    <w:rsid w:val="00682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2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4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4C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302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">
    <w:name w:val="tip"/>
    <w:basedOn w:val="Normal"/>
    <w:rsid w:val="00E7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2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29F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ootnote">
    <w:name w:val="footnote"/>
    <w:basedOn w:val="Normal"/>
    <w:rsid w:val="00682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4ED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D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shareArticle?mini=true&amp;url=https://idea.cerge-ei.cz/files/PredatoriMistni/&amp;title=Kde%20se%20nejv%C3%ADce%20publikuje%20v%20pred%C3%A1torsk%C3%BDch%20a%20m%C3%ADstn%C3%ADch%20%C4%8Dasopisech?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ku.cz/cz/pro-media/tiskove-zpravy/vydaje-na-vedu-rostou--na-evropu-v-inovacich-presto-stale-vice-ztracime--problem-je-v-systemu-podpory-id9787/" TargetMode="External"/><Relationship Id="rId12" Type="http://schemas.openxmlformats.org/officeDocument/2006/relationships/hyperlink" Target="https://twitter.com/intent/tweet?text=Kde%20se%20nejv%C3%ADce%20publikuje%20v%20pred%C3%A1torsk%C3%BDch%20a%20m%C3%ADstn%C3%ADch%20%C4%8Dasopisech?%20https://idea.cerge-ei.cz/files/PredatoriMistni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facebook.com/sharer/sharer.php?u=https://idea.cerge-ei.cz/files/PredatoriMistni/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yperlink" Target="http://av21.avcr.c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ea.cerge-ei.cz/" TargetMode="External"/><Relationship Id="rId14" Type="http://schemas.openxmlformats.org/officeDocument/2006/relationships/hyperlink" Target="mailto:?subject=Kde%20se%20nejv%C3%ADce%20publikuje%20v%20pred%C3%A1torsk%C3%BDch%20a%20m%C3%ADstn%C3%ADch%20%C4%8Dasopisech?&amp;body=https://idea.cerge-ei.cz/files/PredatoriMist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Srholec</dc:creator>
  <cp:keywords/>
  <dc:description/>
  <cp:lastModifiedBy>Martin Srholec</cp:lastModifiedBy>
  <cp:revision>3</cp:revision>
  <dcterms:created xsi:type="dcterms:W3CDTF">2018-10-26T08:49:00Z</dcterms:created>
  <dcterms:modified xsi:type="dcterms:W3CDTF">2018-10-26T08:54:00Z</dcterms:modified>
</cp:coreProperties>
</file>