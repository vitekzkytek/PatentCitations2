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D77" w:rsidRPr="00FE3475" w:rsidRDefault="00690D77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E3475">
        <w:rPr>
          <w:rFonts w:ascii="Times New Roman" w:hAnsi="Times New Roman" w:cs="Times New Roman"/>
          <w:sz w:val="24"/>
          <w:szCs w:val="24"/>
          <w:lang w:val="cs-CZ"/>
        </w:rPr>
        <w:t xml:space="preserve">Kde </w:t>
      </w:r>
      <w:del w:id="0" w:author="Martin Srholec" w:date="2018-10-22T16:40:00Z">
        <w:r w:rsidRPr="00FE3475" w:rsidDel="00EA755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vznikají </w:delText>
        </w:r>
      </w:del>
      <w:ins w:id="1" w:author="Martin Srholec" w:date="2018-10-22T16:40:00Z">
        <w:r w:rsidR="00EA7557">
          <w:rPr>
            <w:rFonts w:ascii="Times New Roman" w:hAnsi="Times New Roman" w:cs="Times New Roman"/>
            <w:sz w:val="24"/>
            <w:szCs w:val="24"/>
            <w:lang w:val="cs-CZ"/>
          </w:rPr>
          <w:t>jsou</w:t>
        </w:r>
        <w:bookmarkStart w:id="2" w:name="_GoBack"/>
        <w:bookmarkEnd w:id="2"/>
        <w:r w:rsidR="00EA7557" w:rsidRPr="00FE3475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r w:rsidRPr="00FE3475">
        <w:rPr>
          <w:rFonts w:ascii="Times New Roman" w:hAnsi="Times New Roman" w:cs="Times New Roman"/>
          <w:sz w:val="24"/>
          <w:szCs w:val="24"/>
          <w:lang w:val="cs-CZ"/>
        </w:rPr>
        <w:t>nejcitovanější patenty?</w:t>
      </w:r>
    </w:p>
    <w:p w:rsidR="003452A0" w:rsidRPr="00FE3475" w:rsidRDefault="00690D77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E3475">
        <w:rPr>
          <w:rFonts w:ascii="Times New Roman" w:hAnsi="Times New Roman" w:cs="Times New Roman"/>
          <w:sz w:val="24"/>
          <w:szCs w:val="24"/>
          <w:lang w:val="cs-CZ"/>
        </w:rPr>
        <w:t>Nový pohled na hodnocení patentov</w:t>
      </w:r>
      <w:ins w:id="3" w:author="Martin Srholec" w:date="2018-10-22T15:23:00Z">
        <w:r w:rsidRPr="00FE3475">
          <w:rPr>
            <w:rFonts w:ascii="Times New Roman" w:hAnsi="Times New Roman" w:cs="Times New Roman"/>
            <w:sz w:val="24"/>
            <w:szCs w:val="24"/>
            <w:lang w:val="cs-CZ"/>
          </w:rPr>
          <w:t>an</w:t>
        </w:r>
      </w:ins>
      <w:r w:rsidRPr="00FE3475">
        <w:rPr>
          <w:rFonts w:ascii="Times New Roman" w:hAnsi="Times New Roman" w:cs="Times New Roman"/>
          <w:sz w:val="24"/>
          <w:szCs w:val="24"/>
          <w:lang w:val="cs-CZ"/>
        </w:rPr>
        <w:t>ého výzkumu</w:t>
      </w:r>
    </w:p>
    <w:p w:rsidR="00690D77" w:rsidRPr="00FE3475" w:rsidRDefault="00690D77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90D77" w:rsidRPr="00FE3475" w:rsidRDefault="00690D77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B329DA" w:rsidRPr="00FE3475" w:rsidRDefault="00D07547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E3475">
        <w:rPr>
          <w:rFonts w:ascii="Times New Roman" w:hAnsi="Times New Roman" w:cs="Times New Roman"/>
          <w:sz w:val="24"/>
          <w:szCs w:val="24"/>
          <w:lang w:val="cs-CZ"/>
        </w:rPr>
        <w:t>Proč sledovat citace patentů?</w:t>
      </w:r>
    </w:p>
    <w:p w:rsidR="00B329DA" w:rsidRPr="00FE3475" w:rsidRDefault="00B329DA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E3475">
        <w:rPr>
          <w:rFonts w:ascii="Times New Roman" w:hAnsi="Times New Roman" w:cs="Times New Roman"/>
          <w:sz w:val="24"/>
          <w:szCs w:val="24"/>
          <w:lang w:val="cs-CZ"/>
        </w:rPr>
        <w:t xml:space="preserve">a jejichž žádosti </w:t>
      </w:r>
      <w:del w:id="4" w:author="Martin Srholec" w:date="2018-10-22T15:30:00Z">
        <w:r w:rsidRPr="00FE3475" w:rsidDel="00B329DA">
          <w:rPr>
            <w:rFonts w:ascii="Times New Roman" w:hAnsi="Times New Roman" w:cs="Times New Roman"/>
            <w:sz w:val="24"/>
            <w:szCs w:val="24"/>
            <w:lang w:val="cs-CZ"/>
          </w:rPr>
          <w:delText>jsou datovány</w:delText>
        </w:r>
      </w:del>
      <w:ins w:id="5" w:author="Martin Srholec" w:date="2018-10-22T15:30:00Z">
        <w:r w:rsidRPr="00FE3475">
          <w:rPr>
            <w:rFonts w:ascii="Times New Roman" w:hAnsi="Times New Roman" w:cs="Times New Roman"/>
            <w:sz w:val="24"/>
            <w:szCs w:val="24"/>
            <w:lang w:val="cs-CZ"/>
          </w:rPr>
          <w:t>mají datum podání</w:t>
        </w:r>
      </w:ins>
      <w:r w:rsidRPr="00FE3475">
        <w:rPr>
          <w:rFonts w:ascii="Times New Roman" w:hAnsi="Times New Roman" w:cs="Times New Roman"/>
          <w:sz w:val="24"/>
          <w:szCs w:val="24"/>
          <w:lang w:val="cs-CZ"/>
        </w:rPr>
        <w:t xml:space="preserve"> od roku 2000.</w:t>
      </w:r>
    </w:p>
    <w:p w:rsidR="00B329DA" w:rsidRPr="00FE3475" w:rsidRDefault="00B329DA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B329DA" w:rsidRPr="00FE3475" w:rsidRDefault="00B329DA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90D77" w:rsidRPr="00FE3475" w:rsidRDefault="00690D77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90D77" w:rsidRPr="00FE3475" w:rsidRDefault="00690D77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E3475">
        <w:rPr>
          <w:rFonts w:ascii="Times New Roman" w:hAnsi="Times New Roman" w:cs="Times New Roman"/>
          <w:sz w:val="24"/>
          <w:szCs w:val="24"/>
          <w:lang w:val="cs-CZ"/>
        </w:rPr>
        <w:t>Pop-up citace patentů</w:t>
      </w:r>
    </w:p>
    <w:p w:rsidR="00690D77" w:rsidRPr="00FE3475" w:rsidRDefault="00690D77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90D77" w:rsidRPr="00FE3475" w:rsidRDefault="00690D77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E3475">
        <w:rPr>
          <w:rFonts w:ascii="Times New Roman" w:hAnsi="Times New Roman" w:cs="Times New Roman"/>
          <w:sz w:val="24"/>
          <w:szCs w:val="24"/>
          <w:lang w:val="cs-CZ"/>
        </w:rPr>
        <w:t xml:space="preserve">Některé patentové úřady (například USPTO, apod.) citace v patentech redigují, takže </w:t>
      </w:r>
      <w:del w:id="6" w:author="Martin Srholec" w:date="2018-10-22T15:26:00Z">
        <w:r w:rsidRPr="00FE3475" w:rsidDel="00690D7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potom </w:delText>
        </w:r>
      </w:del>
      <w:r w:rsidRPr="00FE3475">
        <w:rPr>
          <w:rFonts w:ascii="Times New Roman" w:hAnsi="Times New Roman" w:cs="Times New Roman"/>
          <w:sz w:val="24"/>
          <w:szCs w:val="24"/>
          <w:lang w:val="cs-CZ"/>
        </w:rPr>
        <w:t xml:space="preserve">jsou dokonce </w:t>
      </w:r>
      <w:del w:id="7" w:author="Martin Srholec" w:date="2018-10-22T15:27:00Z">
        <w:r w:rsidRPr="00FE3475" w:rsidDel="00690D77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věrohodnější </w:delText>
        </w:r>
      </w:del>
      <w:ins w:id="8" w:author="Martin Srholec" w:date="2018-10-22T15:27:00Z">
        <w:r w:rsidRPr="00FE3475">
          <w:rPr>
            <w:rFonts w:ascii="Times New Roman" w:hAnsi="Times New Roman" w:cs="Times New Roman"/>
            <w:sz w:val="24"/>
            <w:szCs w:val="24"/>
            <w:lang w:val="cs-CZ"/>
          </w:rPr>
          <w:t>objektivnější</w:t>
        </w:r>
        <w:r w:rsidRPr="00FE3475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r w:rsidRPr="00FE3475">
        <w:rPr>
          <w:rFonts w:ascii="Times New Roman" w:hAnsi="Times New Roman" w:cs="Times New Roman"/>
          <w:sz w:val="24"/>
          <w:szCs w:val="24"/>
          <w:lang w:val="cs-CZ"/>
        </w:rPr>
        <w:t>než citace v článcích.</w:t>
      </w:r>
    </w:p>
    <w:p w:rsidR="00690D77" w:rsidRPr="00FE3475" w:rsidRDefault="00690D77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90D77" w:rsidRPr="00FE3475" w:rsidRDefault="00690D77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690D77" w:rsidRPr="00FE3475" w:rsidRDefault="0053614E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E3475">
        <w:rPr>
          <w:rFonts w:ascii="Times New Roman" w:hAnsi="Times New Roman" w:cs="Times New Roman"/>
          <w:sz w:val="24"/>
          <w:szCs w:val="24"/>
          <w:lang w:val="cs-CZ"/>
        </w:rPr>
        <w:t>Pop-up organizace</w:t>
      </w:r>
    </w:p>
    <w:p w:rsidR="0053614E" w:rsidRPr="00FE3475" w:rsidRDefault="0053614E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E3475">
        <w:rPr>
          <w:rFonts w:ascii="Times New Roman" w:hAnsi="Times New Roman" w:cs="Times New Roman"/>
          <w:sz w:val="24"/>
          <w:szCs w:val="24"/>
          <w:lang w:val="cs-CZ"/>
        </w:rPr>
        <w:t xml:space="preserve">Základní jednotkou je </w:t>
      </w:r>
      <w:del w:id="9" w:author="Martin Srholec" w:date="2018-10-22T16:04:00Z">
        <w:r w:rsidRPr="00FE3475" w:rsidDel="00FE3475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tudíž </w:delText>
        </w:r>
      </w:del>
      <w:r w:rsidRPr="00FE3475">
        <w:rPr>
          <w:rFonts w:ascii="Times New Roman" w:hAnsi="Times New Roman" w:cs="Times New Roman"/>
          <w:sz w:val="24"/>
          <w:szCs w:val="24"/>
          <w:lang w:val="cs-CZ"/>
        </w:rPr>
        <w:t xml:space="preserve">organizace s vlastním IČO. </w:t>
      </w:r>
      <w:ins w:id="10" w:author="Martin Srholec" w:date="2018-10-22T16:04:00Z">
        <w:r w:rsidR="00FE3475">
          <w:rPr>
            <w:rFonts w:ascii="Times New Roman" w:hAnsi="Times New Roman" w:cs="Times New Roman"/>
            <w:sz w:val="24"/>
            <w:szCs w:val="24"/>
            <w:lang w:val="cs-CZ"/>
          </w:rPr>
          <w:t>D</w:t>
        </w:r>
        <w:r w:rsidR="00FE3475" w:rsidRPr="00FE3475">
          <w:rPr>
            <w:rFonts w:ascii="Times New Roman" w:hAnsi="Times New Roman" w:cs="Times New Roman"/>
            <w:sz w:val="24"/>
            <w:szCs w:val="24"/>
            <w:lang w:val="cs-CZ"/>
          </w:rPr>
          <w:t>okážeme rozlišit ústavy Akademie věd ČR, ale nikoliv jednotlivé fakulty vysokých škol.</w:t>
        </w:r>
        <w:r w:rsidR="00FE3475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r w:rsidRPr="00FE3475">
        <w:rPr>
          <w:rFonts w:ascii="Times New Roman" w:hAnsi="Times New Roman" w:cs="Times New Roman"/>
          <w:sz w:val="24"/>
          <w:szCs w:val="24"/>
          <w:lang w:val="cs-CZ"/>
        </w:rPr>
        <w:t>Pro podniky nejsou údaje konsolidovany podle koncového vlastníka na úrovni koncernu anebo skupiny.</w:t>
      </w:r>
    </w:p>
    <w:p w:rsidR="0053614E" w:rsidRPr="00FE3475" w:rsidRDefault="0053614E" w:rsidP="00690D77">
      <w:pPr>
        <w:spacing w:after="0" w:line="240" w:lineRule="auto"/>
        <w:jc w:val="both"/>
        <w:rPr>
          <w:ins w:id="11" w:author="Martin Srholec" w:date="2018-10-22T16:00:00Z"/>
          <w:rFonts w:ascii="Times New Roman" w:hAnsi="Times New Roman" w:cs="Times New Roman"/>
          <w:sz w:val="24"/>
          <w:szCs w:val="24"/>
          <w:lang w:val="cs-CZ"/>
        </w:rPr>
      </w:pPr>
    </w:p>
    <w:p w:rsidR="00FE3475" w:rsidRPr="00FE3475" w:rsidRDefault="00FE3475" w:rsidP="00690D7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FE3475">
        <w:rPr>
          <w:rFonts w:ascii="Times New Roman" w:hAnsi="Times New Roman" w:cs="Times New Roman"/>
          <w:sz w:val="24"/>
          <w:szCs w:val="24"/>
          <w:lang w:val="cs-CZ"/>
        </w:rPr>
        <w:t xml:space="preserve">Patent vlastněný více organizacemi je přiřazen v plném rozsahu ke každé z nich, tj. bez zohlednění vlastnických podílů. Při sčítání údajů mezi spoluvlastníky tudíž dochází k vícenásobnému započítání. – </w:t>
      </w:r>
      <w:r w:rsidRPr="00FE3475">
        <w:rPr>
          <w:rFonts w:ascii="Times New Roman" w:hAnsi="Times New Roman" w:cs="Times New Roman"/>
          <w:i/>
          <w:sz w:val="24"/>
          <w:szCs w:val="24"/>
          <w:lang w:val="cs-CZ"/>
        </w:rPr>
        <w:t>posunout nahoru.</w:t>
      </w:r>
    </w:p>
    <w:p w:rsidR="00FE3475" w:rsidRPr="00FE3475" w:rsidRDefault="00FE3475" w:rsidP="00690D77">
      <w:pPr>
        <w:spacing w:after="0" w:line="240" w:lineRule="auto"/>
        <w:jc w:val="both"/>
        <w:rPr>
          <w:ins w:id="12" w:author="Martin Srholec" w:date="2018-10-22T16:00:00Z"/>
          <w:rFonts w:ascii="Times New Roman" w:hAnsi="Times New Roman" w:cs="Times New Roman"/>
          <w:sz w:val="24"/>
          <w:szCs w:val="24"/>
          <w:lang w:val="cs-CZ"/>
        </w:rPr>
      </w:pPr>
    </w:p>
    <w:p w:rsidR="00FE3475" w:rsidRPr="00FE3475" w:rsidRDefault="00FE3475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53614E" w:rsidRPr="00FE3475" w:rsidRDefault="00AC682F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E3475">
        <w:rPr>
          <w:rFonts w:ascii="Times New Roman" w:hAnsi="Times New Roman" w:cs="Times New Roman"/>
          <w:sz w:val="24"/>
          <w:szCs w:val="24"/>
          <w:lang w:val="cs-CZ"/>
        </w:rPr>
        <w:t xml:space="preserve">Jednotlivé fyzické osoby, které </w:t>
      </w:r>
      <w:del w:id="13" w:author="Martin Srholec" w:date="2018-10-22T15:37:00Z">
        <w:r w:rsidRPr="00FE3475" w:rsidDel="00AC682F">
          <w:rPr>
            <w:rFonts w:ascii="Times New Roman" w:hAnsi="Times New Roman" w:cs="Times New Roman"/>
            <w:sz w:val="24"/>
            <w:szCs w:val="24"/>
            <w:lang w:val="cs-CZ"/>
          </w:rPr>
          <w:delText>mohou být</w:delText>
        </w:r>
      </w:del>
      <w:ins w:id="14" w:author="Martin Srholec" w:date="2018-10-22T15:37:00Z">
        <w:r w:rsidRPr="00FE3475">
          <w:rPr>
            <w:rFonts w:ascii="Times New Roman" w:hAnsi="Times New Roman" w:cs="Times New Roman"/>
            <w:sz w:val="24"/>
            <w:szCs w:val="24"/>
            <w:lang w:val="cs-CZ"/>
          </w:rPr>
          <w:t>jsou</w:t>
        </w:r>
      </w:ins>
      <w:r w:rsidRPr="00FE3475">
        <w:rPr>
          <w:rFonts w:ascii="Times New Roman" w:hAnsi="Times New Roman" w:cs="Times New Roman"/>
          <w:sz w:val="24"/>
          <w:szCs w:val="24"/>
          <w:lang w:val="cs-CZ"/>
        </w:rPr>
        <w:t xml:space="preserve"> nejen vynálezci, ale často i přímo vlastníky patentů, nesledujeme, protože tyto údaje se ukázaly být ještě náročnější ke zpracování.</w:t>
      </w:r>
    </w:p>
    <w:p w:rsidR="00AC682F" w:rsidRPr="00FE3475" w:rsidRDefault="00AC682F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700F5B" w:rsidRPr="00FE3475" w:rsidRDefault="00700F5B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700F5B" w:rsidRPr="00FE3475" w:rsidRDefault="00700F5B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E3475">
        <w:rPr>
          <w:rFonts w:ascii="Times New Roman" w:hAnsi="Times New Roman" w:cs="Times New Roman"/>
          <w:sz w:val="24"/>
          <w:szCs w:val="24"/>
          <w:lang w:val="cs-CZ"/>
        </w:rPr>
        <w:t>Pop-up Jak určit význam patentu?</w:t>
      </w:r>
    </w:p>
    <w:p w:rsidR="00700F5B" w:rsidRPr="00FE3475" w:rsidRDefault="00700F5B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E3475">
        <w:rPr>
          <w:rFonts w:ascii="Times New Roman" w:hAnsi="Times New Roman" w:cs="Times New Roman"/>
          <w:sz w:val="24"/>
          <w:szCs w:val="24"/>
          <w:lang w:val="cs-CZ"/>
        </w:rPr>
        <w:t xml:space="preserve">Filantrop může zásadní objev, například léčebnou látku, ochránit patentem, avšak nikoliv aby z něho </w:t>
      </w:r>
      <w:del w:id="15" w:author="Martin Srholec" w:date="2018-10-22T15:43:00Z">
        <w:r w:rsidRPr="00FE3475" w:rsidDel="00700F5B">
          <w:rPr>
            <w:rFonts w:ascii="Times New Roman" w:hAnsi="Times New Roman" w:cs="Times New Roman"/>
            <w:sz w:val="24"/>
            <w:szCs w:val="24"/>
            <w:lang w:val="cs-CZ"/>
          </w:rPr>
          <w:delText>ždímal peníze</w:delText>
        </w:r>
      </w:del>
      <w:ins w:id="16" w:author="Martin Srholec" w:date="2018-10-22T15:43:00Z">
        <w:r w:rsidRPr="00FE3475">
          <w:rPr>
            <w:rFonts w:ascii="Times New Roman" w:hAnsi="Times New Roman" w:cs="Times New Roman"/>
            <w:sz w:val="24"/>
            <w:szCs w:val="24"/>
            <w:lang w:val="cs-CZ"/>
          </w:rPr>
          <w:t>profitoval</w:t>
        </w:r>
      </w:ins>
      <w:r w:rsidRPr="00FE3475">
        <w:rPr>
          <w:rFonts w:ascii="Times New Roman" w:hAnsi="Times New Roman" w:cs="Times New Roman"/>
          <w:sz w:val="24"/>
          <w:szCs w:val="24"/>
          <w:lang w:val="cs-CZ"/>
        </w:rPr>
        <w:t>, ale aby mohl být bezpečně poskytnut k využití zdarma.</w:t>
      </w:r>
    </w:p>
    <w:p w:rsidR="00700F5B" w:rsidRPr="00FE3475" w:rsidRDefault="00700F5B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700F5B" w:rsidRPr="00FE3475" w:rsidRDefault="00700F5B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E3475">
        <w:rPr>
          <w:rFonts w:ascii="Times New Roman" w:hAnsi="Times New Roman" w:cs="Times New Roman"/>
          <w:sz w:val="24"/>
          <w:szCs w:val="24"/>
          <w:lang w:val="cs-CZ"/>
        </w:rPr>
        <w:t>Patenty v hodnocení výzkumu</w:t>
      </w:r>
    </w:p>
    <w:p w:rsidR="00700F5B" w:rsidRDefault="00700F5B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FE3475">
        <w:rPr>
          <w:rFonts w:ascii="Times New Roman" w:hAnsi="Times New Roman" w:cs="Times New Roman"/>
          <w:sz w:val="24"/>
          <w:szCs w:val="24"/>
          <w:lang w:val="cs-CZ"/>
        </w:rPr>
        <w:t xml:space="preserve">ale princip sčítání bodů za výsledky a následně </w:t>
      </w:r>
      <w:del w:id="17" w:author="Martin Srholec" w:date="2018-10-22T15:48:00Z">
        <w:r w:rsidRPr="00FE3475" w:rsidDel="00700F5B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přímá úměra </w:delText>
        </w:r>
      </w:del>
      <w:r w:rsidRPr="00FE3475">
        <w:rPr>
          <w:rFonts w:ascii="Times New Roman" w:hAnsi="Times New Roman" w:cs="Times New Roman"/>
          <w:sz w:val="24"/>
          <w:szCs w:val="24"/>
          <w:lang w:val="cs-CZ"/>
        </w:rPr>
        <w:t>peněz za body zůstal stejný.</w:t>
      </w:r>
    </w:p>
    <w:p w:rsidR="00E772B8" w:rsidRDefault="00E772B8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E772B8" w:rsidRDefault="00E772B8" w:rsidP="00690D77">
      <w:pPr>
        <w:spacing w:after="0" w:line="240" w:lineRule="auto"/>
        <w:jc w:val="both"/>
        <w:rPr>
          <w:ins w:id="18" w:author="Martin Srholec" w:date="2018-10-22T16:05:00Z"/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Pop-up Sektory</w:t>
      </w:r>
    </w:p>
    <w:p w:rsidR="00E772B8" w:rsidDel="001D301F" w:rsidRDefault="00E772B8" w:rsidP="00690D77">
      <w:pPr>
        <w:spacing w:after="0" w:line="240" w:lineRule="auto"/>
        <w:jc w:val="both"/>
        <w:rPr>
          <w:del w:id="19" w:author="Martin Srholec" w:date="2018-10-22T16:24:00Z"/>
          <w:rFonts w:ascii="Times New Roman" w:hAnsi="Times New Roman" w:cs="Times New Roman"/>
          <w:sz w:val="24"/>
          <w:szCs w:val="24"/>
          <w:lang w:val="cs-CZ"/>
        </w:rPr>
      </w:pPr>
      <w:del w:id="20" w:author="Martin Srholec" w:date="2018-10-22T16:24:00Z">
        <w:r w:rsidRPr="00E772B8" w:rsidDel="001D301F">
          <w:rPr>
            <w:rFonts w:ascii="Times New Roman" w:hAnsi="Times New Roman" w:cs="Times New Roman"/>
            <w:sz w:val="24"/>
            <w:szCs w:val="24"/>
            <w:lang w:val="cs-CZ"/>
          </w:rPr>
          <w:delText>Organizace je vymezena vlastním IČO, takže dokážeme rozlišit ústavy Akademie věd ČR, ale nikoliv jednotlivé fakulty vysokých škol.</w:delText>
        </w:r>
      </w:del>
    </w:p>
    <w:p w:rsidR="00096226" w:rsidRDefault="00096226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96226" w:rsidRPr="001D301F" w:rsidRDefault="00096226" w:rsidP="00690D7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cs-CZ"/>
        </w:rPr>
      </w:pPr>
      <w:r w:rsidRPr="001D301F">
        <w:rPr>
          <w:rFonts w:ascii="Times New Roman" w:hAnsi="Times New Roman" w:cs="Times New Roman"/>
          <w:i/>
          <w:sz w:val="24"/>
          <w:szCs w:val="24"/>
          <w:lang w:val="cs-CZ"/>
        </w:rPr>
        <w:t>Přidat data ke stažení v poznámce pod grafem a v okně Co to umí</w:t>
      </w:r>
      <w:r w:rsidR="001D301F" w:rsidRPr="001D301F">
        <w:rPr>
          <w:rFonts w:ascii="Times New Roman" w:hAnsi="Times New Roman" w:cs="Times New Roman"/>
          <w:i/>
          <w:sz w:val="24"/>
          <w:szCs w:val="24"/>
          <w:lang w:val="cs-CZ"/>
        </w:rPr>
        <w:t xml:space="preserve"> a v „Tip: Pro srovnání jednotlivých organizací si stáhněte podkladová data za organizace.“</w:t>
      </w:r>
    </w:p>
    <w:p w:rsidR="000C760E" w:rsidRDefault="000C760E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C760E" w:rsidRDefault="000C760E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Stuha Co mít na paměti</w:t>
      </w:r>
    </w:p>
    <w:p w:rsidR="000C760E" w:rsidRDefault="000C760E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del w:id="21" w:author="Martin Srholec" w:date="2018-10-22T16:11:00Z">
        <w:r w:rsidRPr="000C760E" w:rsidDel="000C760E">
          <w:rPr>
            <w:rFonts w:ascii="Times New Roman" w:hAnsi="Times New Roman" w:cs="Times New Roman"/>
            <w:sz w:val="24"/>
            <w:szCs w:val="24"/>
            <w:lang w:val="cs-CZ"/>
          </w:rPr>
          <w:delText>Nevíme, jaké zdroje mají organizace na patentovatelný výzkum, takže můžeme jen velmi hrubě srovnávat produktivitu na základě rozdílů v celkové velikosti</w:delText>
        </w:r>
      </w:del>
    </w:p>
    <w:p w:rsidR="000C760E" w:rsidRDefault="000C760E" w:rsidP="00690D7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del w:id="22" w:author="Martin Srholec" w:date="2018-10-22T16:11:00Z">
        <w:r w:rsidRPr="000C760E" w:rsidDel="000C760E">
          <w:rPr>
            <w:rFonts w:ascii="Times New Roman" w:hAnsi="Times New Roman" w:cs="Times New Roman"/>
            <w:sz w:val="24"/>
            <w:szCs w:val="24"/>
            <w:lang w:val="cs-CZ"/>
          </w:rPr>
          <w:delText>.</w:delText>
        </w:r>
      </w:del>
    </w:p>
    <w:p w:rsidR="000C760E" w:rsidRDefault="000C760E" w:rsidP="00690D77">
      <w:pPr>
        <w:spacing w:after="0" w:line="240" w:lineRule="auto"/>
        <w:jc w:val="both"/>
        <w:rPr>
          <w:ins w:id="23" w:author="Martin Srholec" w:date="2018-10-22T16:14:00Z"/>
          <w:rFonts w:ascii="Times New Roman" w:hAnsi="Times New Roman" w:cs="Times New Roman"/>
          <w:sz w:val="24"/>
          <w:szCs w:val="24"/>
          <w:lang w:val="cs-CZ"/>
        </w:rPr>
      </w:pPr>
      <w:r w:rsidRPr="000C760E">
        <w:rPr>
          <w:rFonts w:ascii="Times New Roman" w:hAnsi="Times New Roman" w:cs="Times New Roman"/>
          <w:sz w:val="24"/>
          <w:szCs w:val="24"/>
          <w:lang w:val="cs-CZ"/>
        </w:rPr>
        <w:lastRenderedPageBreak/>
        <w:t xml:space="preserve">Při jejím výběru se okénko s podrobnosti zobrazí </w:t>
      </w:r>
      <w:del w:id="24" w:author="Martin Srholec" w:date="2018-10-22T16:13:00Z">
        <w:r w:rsidRPr="000C760E" w:rsidDel="000C760E">
          <w:rPr>
            <w:rFonts w:ascii="Times New Roman" w:hAnsi="Times New Roman" w:cs="Times New Roman"/>
            <w:sz w:val="24"/>
            <w:szCs w:val="24"/>
            <w:lang w:val="cs-CZ"/>
          </w:rPr>
          <w:delText>v pravém dolním rohu</w:delText>
        </w:r>
      </w:del>
      <w:ins w:id="25" w:author="Martin Srholec" w:date="2018-10-22T16:13:00Z">
        <w:r>
          <w:rPr>
            <w:rFonts w:ascii="Times New Roman" w:hAnsi="Times New Roman" w:cs="Times New Roman"/>
            <w:sz w:val="24"/>
            <w:szCs w:val="24"/>
            <w:lang w:val="cs-CZ"/>
          </w:rPr>
          <w:t>mimo graf</w:t>
        </w:r>
      </w:ins>
      <w:r w:rsidRPr="000C760E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0C760E" w:rsidRDefault="000C760E" w:rsidP="00690D77">
      <w:pPr>
        <w:spacing w:after="0" w:line="240" w:lineRule="auto"/>
        <w:jc w:val="both"/>
        <w:rPr>
          <w:ins w:id="26" w:author="Martin Srholec" w:date="2018-10-22T16:14:00Z"/>
          <w:rFonts w:ascii="Times New Roman" w:hAnsi="Times New Roman" w:cs="Times New Roman"/>
          <w:sz w:val="24"/>
          <w:szCs w:val="24"/>
          <w:lang w:val="cs-CZ"/>
        </w:rPr>
      </w:pPr>
    </w:p>
    <w:p w:rsidR="000C760E" w:rsidRDefault="000C760E" w:rsidP="000C7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del w:id="27" w:author="Martin Srholec" w:date="2018-10-22T16:14:00Z">
        <w:r w:rsidRPr="000C760E" w:rsidDel="000C760E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Domácí </w:delText>
        </w:r>
      </w:del>
      <w:ins w:id="28" w:author="Martin Srholec" w:date="2018-10-22T16:14:00Z">
        <w:r>
          <w:rPr>
            <w:rFonts w:ascii="Times New Roman" w:hAnsi="Times New Roman" w:cs="Times New Roman"/>
            <w:sz w:val="24"/>
            <w:szCs w:val="24"/>
            <w:lang w:val="cs-CZ"/>
          </w:rPr>
          <w:t>Č</w:t>
        </w:r>
      </w:ins>
      <w:del w:id="29" w:author="Martin Srholec" w:date="2018-10-22T16:14:00Z">
        <w:r w:rsidRPr="000C760E" w:rsidDel="000C760E">
          <w:rPr>
            <w:rFonts w:ascii="Times New Roman" w:hAnsi="Times New Roman" w:cs="Times New Roman"/>
            <w:sz w:val="24"/>
            <w:szCs w:val="24"/>
            <w:lang w:val="cs-CZ"/>
          </w:rPr>
          <w:delText>č</w:delText>
        </w:r>
      </w:del>
      <w:r w:rsidRPr="000C760E">
        <w:rPr>
          <w:rFonts w:ascii="Times New Roman" w:hAnsi="Times New Roman" w:cs="Times New Roman"/>
          <w:sz w:val="24"/>
          <w:szCs w:val="24"/>
          <w:lang w:val="cs-CZ"/>
        </w:rPr>
        <w:t>eské citace tvoří méně než</w:t>
      </w:r>
      <w:r>
        <w:rPr>
          <w:rFonts w:ascii="Times New Roman" w:hAnsi="Times New Roman" w:cs="Times New Roman"/>
          <w:sz w:val="24"/>
          <w:szCs w:val="24"/>
          <w:lang w:val="cs-CZ"/>
        </w:rPr>
        <w:t>…</w:t>
      </w:r>
    </w:p>
    <w:p w:rsidR="000C760E" w:rsidRDefault="000C760E" w:rsidP="000C7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C760E" w:rsidRDefault="000C760E" w:rsidP="000C7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C760E" w:rsidRDefault="000C760E" w:rsidP="000C7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C760E" w:rsidRDefault="000C760E" w:rsidP="000C7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Stuha </w:t>
      </w:r>
      <w:r w:rsidRPr="000C760E">
        <w:rPr>
          <w:rFonts w:ascii="Times New Roman" w:hAnsi="Times New Roman" w:cs="Times New Roman"/>
          <w:sz w:val="24"/>
          <w:szCs w:val="24"/>
          <w:lang w:val="cs-CZ"/>
        </w:rPr>
        <w:t>Výzkumný sektor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má být </w:t>
      </w:r>
      <w:ins w:id="30" w:author="Martin Srholec" w:date="2018-10-22T16:16:00Z">
        <w:r w:rsidRPr="000C760E">
          <w:rPr>
            <w:rFonts w:ascii="Times New Roman" w:hAnsi="Times New Roman" w:cs="Times New Roman"/>
            <w:sz w:val="24"/>
            <w:szCs w:val="24"/>
            <w:lang w:val="cs-CZ"/>
          </w:rPr>
          <w:t>Výzkumn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>é organizace</w:t>
        </w:r>
      </w:ins>
    </w:p>
    <w:p w:rsidR="000C760E" w:rsidRDefault="000C760E" w:rsidP="000C7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C760E" w:rsidRDefault="000C760E" w:rsidP="000C7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Okno Výzkumné organizace</w:t>
      </w:r>
    </w:p>
    <w:p w:rsidR="000C760E" w:rsidRDefault="000C760E" w:rsidP="000C760E">
      <w:pPr>
        <w:spacing w:after="0" w:line="240" w:lineRule="auto"/>
        <w:jc w:val="both"/>
        <w:rPr>
          <w:ins w:id="31" w:author="Martin Srholec" w:date="2018-10-22T16:20:00Z"/>
          <w:rFonts w:ascii="Times New Roman" w:hAnsi="Times New Roman" w:cs="Times New Roman"/>
          <w:sz w:val="24"/>
          <w:szCs w:val="24"/>
          <w:lang w:val="cs-CZ"/>
        </w:rPr>
      </w:pPr>
      <w:r w:rsidRPr="000C760E">
        <w:rPr>
          <w:rFonts w:ascii="Times New Roman" w:hAnsi="Times New Roman" w:cs="Times New Roman"/>
          <w:sz w:val="24"/>
          <w:szCs w:val="24"/>
          <w:lang w:val="cs-CZ"/>
        </w:rPr>
        <w:t>Mezi vysokými školami posbírala díky nanotechnologiím nejvíce citací jinak menší Technická univerzita v Liberci. Následuje České vysoké učení technické v</w:t>
      </w:r>
      <w:del w:id="32" w:author="Martin Srholec" w:date="2018-10-22T16:18:00Z">
        <w:r w:rsidRPr="000C760E" w:rsidDel="000B563E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</w:delText>
        </w:r>
      </w:del>
      <w:ins w:id="33" w:author="Martin Srholec" w:date="2018-10-22T16:18:00Z">
        <w:r w:rsidR="000B563E">
          <w:rPr>
            <w:rFonts w:ascii="Times New Roman" w:hAnsi="Times New Roman" w:cs="Times New Roman"/>
            <w:sz w:val="24"/>
            <w:szCs w:val="24"/>
            <w:lang w:val="cs-CZ"/>
          </w:rPr>
          <w:t> </w:t>
        </w:r>
      </w:ins>
      <w:r w:rsidRPr="000C760E">
        <w:rPr>
          <w:rFonts w:ascii="Times New Roman" w:hAnsi="Times New Roman" w:cs="Times New Roman"/>
          <w:sz w:val="24"/>
          <w:szCs w:val="24"/>
          <w:lang w:val="cs-CZ"/>
        </w:rPr>
        <w:t>Praze</w:t>
      </w:r>
      <w:ins w:id="34" w:author="Martin Srholec" w:date="2018-10-22T16:18:00Z">
        <w:r w:rsidR="000B563E">
          <w:rPr>
            <w:rFonts w:ascii="Times New Roman" w:hAnsi="Times New Roman" w:cs="Times New Roman"/>
            <w:sz w:val="24"/>
            <w:szCs w:val="24"/>
            <w:lang w:val="cs-CZ"/>
          </w:rPr>
          <w:t xml:space="preserve"> a v</w:t>
        </w:r>
      </w:ins>
      <w:ins w:id="35" w:author="Martin Srholec" w:date="2018-10-22T16:19:00Z">
        <w:r w:rsidR="000B563E">
          <w:rPr>
            <w:rFonts w:ascii="Times New Roman" w:hAnsi="Times New Roman" w:cs="Times New Roman"/>
            <w:sz w:val="24"/>
            <w:szCs w:val="24"/>
            <w:lang w:val="cs-CZ"/>
          </w:rPr>
          <w:t xml:space="preserve"> těsném </w:t>
        </w:r>
      </w:ins>
      <w:ins w:id="36" w:author="Martin Srholec" w:date="2018-10-22T16:18:00Z">
        <w:r w:rsidR="000B563E">
          <w:rPr>
            <w:rFonts w:ascii="Times New Roman" w:hAnsi="Times New Roman" w:cs="Times New Roman"/>
            <w:sz w:val="24"/>
            <w:szCs w:val="24"/>
            <w:lang w:val="cs-CZ"/>
          </w:rPr>
          <w:t xml:space="preserve">závěsu </w:t>
        </w:r>
      </w:ins>
      <w:del w:id="37" w:author="Martin Srholec" w:date="2018-10-22T16:18:00Z">
        <w:r w:rsidRPr="000C760E" w:rsidDel="000B563E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. Největší univerzity jako Univerzita Karlova, Masarykova Univerzita a </w:delText>
        </w:r>
      </w:del>
      <w:r w:rsidRPr="000C760E">
        <w:rPr>
          <w:rFonts w:ascii="Times New Roman" w:hAnsi="Times New Roman" w:cs="Times New Roman"/>
          <w:sz w:val="24"/>
          <w:szCs w:val="24"/>
          <w:lang w:val="cs-CZ"/>
        </w:rPr>
        <w:t>Univerzita Palackého v Olomouci</w:t>
      </w:r>
      <w:del w:id="38" w:author="Martin Srholec" w:date="2018-10-22T16:18:00Z">
        <w:r w:rsidRPr="000C760E" w:rsidDel="000B563E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jsou </w:delText>
        </w:r>
      </w:del>
      <w:del w:id="39" w:author="Martin Srholec" w:date="2018-10-22T16:17:00Z">
        <w:r w:rsidRPr="000C760E" w:rsidDel="000C760E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až </w:delText>
        </w:r>
      </w:del>
      <w:del w:id="40" w:author="Martin Srholec" w:date="2018-10-22T16:18:00Z">
        <w:r w:rsidRPr="000C760E" w:rsidDel="000B563E">
          <w:rPr>
            <w:rFonts w:ascii="Times New Roman" w:hAnsi="Times New Roman" w:cs="Times New Roman"/>
            <w:sz w:val="24"/>
            <w:szCs w:val="24"/>
            <w:lang w:val="cs-CZ"/>
          </w:rPr>
          <w:delText>za nimi</w:delText>
        </w:r>
      </w:del>
      <w:r w:rsidRPr="000C760E">
        <w:rPr>
          <w:rFonts w:ascii="Times New Roman" w:hAnsi="Times New Roman" w:cs="Times New Roman"/>
          <w:sz w:val="24"/>
          <w:szCs w:val="24"/>
          <w:lang w:val="cs-CZ"/>
        </w:rPr>
        <w:t>.</w:t>
      </w:r>
    </w:p>
    <w:p w:rsidR="000B563E" w:rsidRDefault="000B563E" w:rsidP="000C760E">
      <w:pPr>
        <w:spacing w:after="0" w:line="240" w:lineRule="auto"/>
        <w:jc w:val="both"/>
        <w:rPr>
          <w:ins w:id="41" w:author="Martin Srholec" w:date="2018-10-22T16:20:00Z"/>
          <w:rFonts w:ascii="Times New Roman" w:hAnsi="Times New Roman" w:cs="Times New Roman"/>
          <w:sz w:val="24"/>
          <w:szCs w:val="24"/>
          <w:lang w:val="cs-CZ"/>
        </w:rPr>
      </w:pPr>
    </w:p>
    <w:p w:rsidR="000B563E" w:rsidRDefault="000B563E" w:rsidP="000C7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Okno Podniky</w:t>
      </w:r>
    </w:p>
    <w:p w:rsidR="000B563E" w:rsidRDefault="000B563E" w:rsidP="000C7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0B563E" w:rsidRDefault="000B563E" w:rsidP="000C760E">
      <w:pPr>
        <w:spacing w:after="0" w:line="240" w:lineRule="auto"/>
        <w:jc w:val="both"/>
        <w:rPr>
          <w:ins w:id="42" w:author="Martin Srholec" w:date="2018-10-22T16:21:00Z"/>
          <w:rFonts w:ascii="Times New Roman" w:hAnsi="Times New Roman" w:cs="Times New Roman"/>
          <w:sz w:val="24"/>
          <w:szCs w:val="24"/>
          <w:lang w:val="cs-CZ"/>
        </w:rPr>
      </w:pPr>
      <w:r w:rsidRPr="000B563E">
        <w:rPr>
          <w:rFonts w:ascii="Times New Roman" w:hAnsi="Times New Roman" w:cs="Times New Roman"/>
          <w:sz w:val="24"/>
          <w:szCs w:val="24"/>
          <w:lang w:val="cs-CZ"/>
        </w:rPr>
        <w:t xml:space="preserve">Na čele chybí pobočky nadnárodních firem, které mají v Česku velké výzkumné kapacity, jako </w:t>
      </w:r>
      <w:ins w:id="43" w:author="Martin Srholec" w:date="2018-10-22T16:21:00Z">
        <w:r w:rsidRPr="000B563E">
          <w:rPr>
            <w:rFonts w:ascii="Times New Roman" w:hAnsi="Times New Roman" w:cs="Times New Roman"/>
            <w:sz w:val="24"/>
            <w:szCs w:val="24"/>
            <w:lang w:val="cs-CZ"/>
          </w:rPr>
          <w:t>Honeywell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, </w:t>
        </w:r>
      </w:ins>
      <w:r w:rsidRPr="000B563E">
        <w:rPr>
          <w:rFonts w:ascii="Times New Roman" w:hAnsi="Times New Roman" w:cs="Times New Roman"/>
          <w:sz w:val="24"/>
          <w:szCs w:val="24"/>
          <w:lang w:val="cs-CZ"/>
        </w:rPr>
        <w:t>Robert Bosch</w:t>
      </w:r>
      <w:del w:id="44" w:author="Martin Srholec" w:date="2018-10-22T16:21:00Z">
        <w:r w:rsidRPr="000B563E" w:rsidDel="000B563E">
          <w:rPr>
            <w:rFonts w:ascii="Times New Roman" w:hAnsi="Times New Roman" w:cs="Times New Roman"/>
            <w:sz w:val="24"/>
            <w:szCs w:val="24"/>
            <w:lang w:val="cs-CZ"/>
          </w:rPr>
          <w:delText>,</w:delText>
        </w:r>
      </w:del>
      <w:r w:rsidRPr="000B563E">
        <w:rPr>
          <w:rFonts w:ascii="Times New Roman" w:hAnsi="Times New Roman" w:cs="Times New Roman"/>
          <w:sz w:val="24"/>
          <w:szCs w:val="24"/>
          <w:lang w:val="cs-CZ"/>
        </w:rPr>
        <w:t xml:space="preserve"> </w:t>
      </w:r>
      <w:del w:id="45" w:author="Martin Srholec" w:date="2018-10-22T16:21:00Z">
        <w:r w:rsidRPr="000B563E" w:rsidDel="000B563E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Honeywell </w:delText>
        </w:r>
      </w:del>
      <w:r w:rsidRPr="000B563E">
        <w:rPr>
          <w:rFonts w:ascii="Times New Roman" w:hAnsi="Times New Roman" w:cs="Times New Roman"/>
          <w:sz w:val="24"/>
          <w:szCs w:val="24"/>
          <w:lang w:val="cs-CZ"/>
        </w:rPr>
        <w:t>anebo Siemens, avšak nové technologie si patrně patentují pod hlavičkou zahraniční matky.</w:t>
      </w:r>
    </w:p>
    <w:p w:rsidR="004F5A1A" w:rsidRDefault="004F5A1A" w:rsidP="000C7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4F5A1A" w:rsidRDefault="004F5A1A" w:rsidP="000C760E">
      <w:pPr>
        <w:spacing w:after="0" w:line="240" w:lineRule="auto"/>
        <w:jc w:val="both"/>
        <w:rPr>
          <w:ins w:id="46" w:author="Martin Srholec" w:date="2018-10-22T16:21:00Z"/>
          <w:rFonts w:ascii="Times New Roman" w:hAnsi="Times New Roman" w:cs="Times New Roman"/>
          <w:sz w:val="24"/>
          <w:szCs w:val="24"/>
          <w:lang w:val="cs-CZ"/>
        </w:rPr>
      </w:pPr>
    </w:p>
    <w:p w:rsidR="004F5A1A" w:rsidRDefault="004F5A1A" w:rsidP="000C7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Stuha </w:t>
      </w:r>
      <w:r w:rsidRPr="004F5A1A">
        <w:rPr>
          <w:rFonts w:ascii="Times New Roman" w:hAnsi="Times New Roman" w:cs="Times New Roman"/>
          <w:sz w:val="24"/>
          <w:szCs w:val="24"/>
          <w:lang w:val="cs-CZ"/>
        </w:rPr>
        <w:t>Kvalita vs. kvantita patentů</w:t>
      </w:r>
    </w:p>
    <w:p w:rsidR="004F5A1A" w:rsidRDefault="004F5A1A" w:rsidP="000C760E">
      <w:pPr>
        <w:spacing w:after="0" w:line="240" w:lineRule="auto"/>
        <w:jc w:val="both"/>
        <w:rPr>
          <w:ins w:id="47" w:author="Martin Srholec" w:date="2018-10-22T16:24:00Z"/>
          <w:rFonts w:ascii="Times New Roman" w:hAnsi="Times New Roman" w:cs="Times New Roman"/>
          <w:sz w:val="24"/>
          <w:szCs w:val="24"/>
          <w:lang w:val="cs-CZ"/>
        </w:rPr>
      </w:pPr>
      <w:r w:rsidRPr="004F5A1A">
        <w:rPr>
          <w:rFonts w:ascii="Times New Roman" w:hAnsi="Times New Roman" w:cs="Times New Roman"/>
          <w:sz w:val="24"/>
          <w:szCs w:val="24"/>
          <w:lang w:val="cs-CZ"/>
        </w:rPr>
        <w:t xml:space="preserve">Poměr citací na patent ukazuje jejich průměrnou kvalitu. Zároveň to naznačuje, jestli se skrze patenty chrání </w:t>
      </w:r>
      <w:del w:id="48" w:author="Martin Srholec" w:date="2018-10-22T16:23:00Z">
        <w:r w:rsidRPr="004F5A1A" w:rsidDel="004F5A1A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jen </w:delText>
        </w:r>
      </w:del>
      <w:r w:rsidRPr="004F5A1A">
        <w:rPr>
          <w:rFonts w:ascii="Times New Roman" w:hAnsi="Times New Roman" w:cs="Times New Roman"/>
          <w:sz w:val="24"/>
          <w:szCs w:val="24"/>
          <w:lang w:val="cs-CZ"/>
        </w:rPr>
        <w:t xml:space="preserve">technologie, které si to opravdu zaslouží, anebo jestli se nepatentuje </w:t>
      </w:r>
      <w:del w:id="49" w:author="Martin Srholec" w:date="2018-10-22T16:23:00Z">
        <w:r w:rsidRPr="004F5A1A" w:rsidDel="004F5A1A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i za jiným účelem souvisejícím </w:delText>
        </w:r>
      </w:del>
      <w:ins w:id="50" w:author="Martin Srholec" w:date="2018-10-22T16:23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jen </w:t>
        </w:r>
      </w:ins>
      <w:r w:rsidRPr="004F5A1A">
        <w:rPr>
          <w:rFonts w:ascii="Times New Roman" w:hAnsi="Times New Roman" w:cs="Times New Roman"/>
          <w:sz w:val="24"/>
          <w:szCs w:val="24"/>
          <w:lang w:val="cs-CZ"/>
        </w:rPr>
        <w:t xml:space="preserve">třeba </w:t>
      </w:r>
      <w:del w:id="51" w:author="Martin Srholec" w:date="2018-10-22T16:23:00Z">
        <w:r w:rsidRPr="004F5A1A" w:rsidDel="004F5A1A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s </w:delText>
        </w:r>
      </w:del>
      <w:ins w:id="52" w:author="Martin Srholec" w:date="2018-10-22T16:23:00Z">
        <w:r>
          <w:rPr>
            <w:rFonts w:ascii="Times New Roman" w:hAnsi="Times New Roman" w:cs="Times New Roman"/>
            <w:sz w:val="24"/>
            <w:szCs w:val="24"/>
            <w:lang w:val="cs-CZ"/>
          </w:rPr>
          <w:t>kvůli</w:t>
        </w:r>
        <w:r w:rsidRPr="004F5A1A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r w:rsidRPr="004F5A1A">
        <w:rPr>
          <w:rFonts w:ascii="Times New Roman" w:hAnsi="Times New Roman" w:cs="Times New Roman"/>
          <w:sz w:val="24"/>
          <w:szCs w:val="24"/>
          <w:lang w:val="cs-CZ"/>
        </w:rPr>
        <w:t>hodnocení</w:t>
      </w:r>
      <w:del w:id="53" w:author="Martin Srholec" w:date="2018-10-22T16:23:00Z">
        <w:r w:rsidRPr="004F5A1A" w:rsidDel="004F5A1A">
          <w:rPr>
            <w:rFonts w:ascii="Times New Roman" w:hAnsi="Times New Roman" w:cs="Times New Roman"/>
            <w:sz w:val="24"/>
            <w:szCs w:val="24"/>
            <w:lang w:val="cs-CZ"/>
          </w:rPr>
          <w:delText>m</w:delText>
        </w:r>
      </w:del>
      <w:r w:rsidRPr="004F5A1A">
        <w:rPr>
          <w:rFonts w:ascii="Times New Roman" w:hAnsi="Times New Roman" w:cs="Times New Roman"/>
          <w:sz w:val="24"/>
          <w:szCs w:val="24"/>
          <w:lang w:val="cs-CZ"/>
        </w:rPr>
        <w:t xml:space="preserve"> výzkumu.</w:t>
      </w:r>
    </w:p>
    <w:p w:rsidR="001D301F" w:rsidRDefault="001D301F" w:rsidP="000C760E">
      <w:pPr>
        <w:spacing w:after="0" w:line="240" w:lineRule="auto"/>
        <w:jc w:val="both"/>
        <w:rPr>
          <w:ins w:id="54" w:author="Martin Srholec" w:date="2018-10-22T16:24:00Z"/>
          <w:rFonts w:ascii="Times New Roman" w:hAnsi="Times New Roman" w:cs="Times New Roman"/>
          <w:sz w:val="24"/>
          <w:szCs w:val="24"/>
          <w:lang w:val="cs-CZ"/>
        </w:rPr>
      </w:pPr>
    </w:p>
    <w:p w:rsidR="001D301F" w:rsidRDefault="001D301F" w:rsidP="000C7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1D301F">
        <w:rPr>
          <w:rFonts w:ascii="Times New Roman" w:hAnsi="Times New Roman" w:cs="Times New Roman"/>
          <w:sz w:val="24"/>
          <w:szCs w:val="24"/>
          <w:lang w:val="cs-CZ"/>
        </w:rPr>
        <w:t>Akademie věd ČR má třikrát více citací na patent než veřejné vysoké školy a dokonce sedmkrát více než ostatní výzkumné organizace</w:t>
      </w:r>
      <w:del w:id="55" w:author="Martin Srholec" w:date="2018-10-22T16:24:00Z">
        <w:r w:rsidRPr="001D301F" w:rsidDel="001D301F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 jako soukromé či resortní výzkumáky</w:delText>
        </w:r>
      </w:del>
      <w:r w:rsidRPr="001D301F">
        <w:rPr>
          <w:rFonts w:ascii="Times New Roman" w:hAnsi="Times New Roman" w:cs="Times New Roman"/>
          <w:sz w:val="24"/>
          <w:szCs w:val="24"/>
          <w:lang w:val="cs-CZ"/>
        </w:rPr>
        <w:t>. Podnikatelský sektor vychází ze zhruba jednou citací na patent mezi oběma extrémy.</w:t>
      </w:r>
    </w:p>
    <w:p w:rsidR="00C043E6" w:rsidRDefault="00C043E6" w:rsidP="000C7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043E6" w:rsidRDefault="00C043E6" w:rsidP="000C760E">
      <w:pPr>
        <w:spacing w:after="0" w:line="240" w:lineRule="auto"/>
        <w:jc w:val="both"/>
        <w:rPr>
          <w:ins w:id="56" w:author="Martin Srholec" w:date="2018-10-22T16:28:00Z"/>
          <w:rFonts w:ascii="Times New Roman" w:hAnsi="Times New Roman" w:cs="Times New Roman"/>
          <w:sz w:val="24"/>
          <w:szCs w:val="24"/>
          <w:lang w:val="cs-CZ"/>
        </w:rPr>
      </w:pPr>
      <w:del w:id="57" w:author="Martin Srholec" w:date="2018-10-22T16:27:00Z">
        <w:r w:rsidRPr="00C043E6" w:rsidDel="00C043E6">
          <w:rPr>
            <w:rFonts w:ascii="Times New Roman" w:hAnsi="Times New Roman" w:cs="Times New Roman"/>
            <w:sz w:val="24"/>
            <w:szCs w:val="24"/>
            <w:lang w:val="cs-CZ"/>
          </w:rPr>
          <w:delText xml:space="preserve">Vítkovi </w:delText>
        </w:r>
      </w:del>
      <w:ins w:id="58" w:author="Martin Srholec" w:date="2018-10-22T16:27:00Z">
        <w:r w:rsidRPr="00C043E6">
          <w:rPr>
            <w:rFonts w:ascii="Times New Roman" w:hAnsi="Times New Roman" w:cs="Times New Roman"/>
            <w:sz w:val="24"/>
            <w:szCs w:val="24"/>
            <w:lang w:val="cs-CZ"/>
          </w:rPr>
          <w:t>Vít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>u</w:t>
        </w:r>
        <w:r w:rsidRPr="00C043E6"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r w:rsidRPr="00C043E6">
        <w:rPr>
          <w:rFonts w:ascii="Times New Roman" w:hAnsi="Times New Roman" w:cs="Times New Roman"/>
          <w:sz w:val="24"/>
          <w:szCs w:val="24"/>
          <w:lang w:val="cs-CZ"/>
        </w:rPr>
        <w:t>Macháčkovi.</w:t>
      </w:r>
    </w:p>
    <w:p w:rsidR="00C043E6" w:rsidRDefault="00C043E6" w:rsidP="000C760E">
      <w:pPr>
        <w:spacing w:after="0" w:line="240" w:lineRule="auto"/>
        <w:jc w:val="both"/>
        <w:rPr>
          <w:ins w:id="59" w:author="Martin Srholec" w:date="2018-10-22T16:28:00Z"/>
          <w:rFonts w:ascii="Times New Roman" w:hAnsi="Times New Roman" w:cs="Times New Roman"/>
          <w:sz w:val="24"/>
          <w:szCs w:val="24"/>
          <w:lang w:val="cs-CZ"/>
        </w:rPr>
      </w:pPr>
    </w:p>
    <w:p w:rsidR="00C043E6" w:rsidRDefault="00C043E6" w:rsidP="000C7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p w:rsidR="00C043E6" w:rsidRDefault="00C043E6" w:rsidP="000C760E">
      <w:pPr>
        <w:spacing w:after="0" w:line="240" w:lineRule="auto"/>
        <w:jc w:val="both"/>
        <w:rPr>
          <w:ins w:id="60" w:author="Martin Srholec" w:date="2018-10-22T16:28:00Z"/>
          <w:rFonts w:ascii="Times New Roman" w:hAnsi="Times New Roman" w:cs="Times New Roman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>O autorech</w:t>
      </w:r>
    </w:p>
    <w:p w:rsidR="00C043E6" w:rsidRDefault="00C043E6" w:rsidP="000C760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  <w:r w:rsidRPr="00C043E6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Oleg Sidorkin ZKONTROLOVAT!!!!!!!!</w:t>
      </w:r>
    </w:p>
    <w:p w:rsidR="00DC3453" w:rsidRDefault="00DC3453" w:rsidP="000C760E">
      <w:pPr>
        <w:spacing w:after="0" w:line="240" w:lineRule="auto"/>
        <w:jc w:val="both"/>
        <w:rPr>
          <w:ins w:id="61" w:author="Martin Srholec" w:date="2018-10-22T16:30:00Z"/>
          <w:rFonts w:ascii="Times New Roman" w:hAnsi="Times New Roman" w:cs="Times New Roman"/>
          <w:sz w:val="24"/>
          <w:szCs w:val="24"/>
          <w:lang w:val="cs-CZ"/>
        </w:rPr>
      </w:pPr>
    </w:p>
    <w:p w:rsidR="00DC3453" w:rsidRDefault="00DC3453" w:rsidP="000C760E">
      <w:pPr>
        <w:spacing w:after="0" w:line="240" w:lineRule="auto"/>
        <w:jc w:val="both"/>
        <w:rPr>
          <w:ins w:id="62" w:author="Martin Srholec" w:date="2018-10-22T16:36:00Z"/>
          <w:rFonts w:ascii="Times New Roman" w:hAnsi="Times New Roman" w:cs="Times New Roman"/>
          <w:sz w:val="24"/>
          <w:szCs w:val="24"/>
          <w:lang w:val="cs-CZ"/>
        </w:rPr>
      </w:pPr>
      <w:ins w:id="63" w:author="Martin Srholec" w:date="2018-10-22T16:34:00Z">
        <w:r>
          <w:rPr>
            <w:rFonts w:ascii="Times New Roman" w:hAnsi="Times New Roman" w:cs="Times New Roman"/>
            <w:sz w:val="24"/>
            <w:szCs w:val="24"/>
            <w:lang w:val="cs-CZ"/>
          </w:rPr>
          <w:t>D</w:t>
        </w:r>
      </w:ins>
      <w:ins w:id="64" w:author="Martin Srholec" w:date="2018-10-22T16:30:00Z">
        <w:r w:rsidRPr="00DC3453">
          <w:rPr>
            <w:rFonts w:ascii="Times New Roman" w:hAnsi="Times New Roman" w:cs="Times New Roman"/>
            <w:sz w:val="24"/>
            <w:szCs w:val="24"/>
            <w:lang w:val="cs-CZ"/>
          </w:rPr>
          <w:t>oktorsk</w:t>
        </w:r>
      </w:ins>
      <w:ins w:id="65" w:author="Martin Srholec" w:date="2018-10-22T16:35:00Z">
        <w:r>
          <w:rPr>
            <w:rFonts w:ascii="Times New Roman" w:hAnsi="Times New Roman" w:cs="Times New Roman"/>
            <w:sz w:val="24"/>
            <w:szCs w:val="24"/>
            <w:lang w:val="cs-CZ"/>
          </w:rPr>
          <w:t>ý titul získal na CERGE-EI</w:t>
        </w:r>
      </w:ins>
      <w:ins w:id="66" w:author="Martin Srholec" w:date="2018-10-22T16:32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. </w:t>
        </w:r>
        <w:r w:rsidRPr="00DC3453">
          <w:rPr>
            <w:rFonts w:ascii="Times New Roman" w:hAnsi="Times New Roman" w:cs="Times New Roman"/>
            <w:sz w:val="24"/>
            <w:szCs w:val="24"/>
            <w:lang w:val="cs-CZ"/>
          </w:rPr>
          <w:t xml:space="preserve">Od roku </w:t>
        </w:r>
      </w:ins>
      <w:ins w:id="67" w:author="Martin Srholec" w:date="2018-10-22T16:35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2017 </w:t>
        </w:r>
      </w:ins>
      <w:ins w:id="68" w:author="Martin Srholec" w:date="2018-10-22T16:32:00Z">
        <w:r w:rsidRPr="00DC3453">
          <w:rPr>
            <w:rFonts w:ascii="Times New Roman" w:hAnsi="Times New Roman" w:cs="Times New Roman"/>
            <w:sz w:val="24"/>
            <w:szCs w:val="24"/>
            <w:lang w:val="cs-CZ"/>
          </w:rPr>
          <w:t>působí v Leibniz Institute for East and Southeast European Studies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v Německu</w:t>
        </w:r>
        <w:r w:rsidRPr="00DC3453">
          <w:rPr>
            <w:rFonts w:ascii="Times New Roman" w:hAnsi="Times New Roman" w:cs="Times New Roman"/>
            <w:sz w:val="24"/>
            <w:szCs w:val="24"/>
            <w:lang w:val="cs-CZ"/>
          </w:rPr>
          <w:t>.</w:t>
        </w:r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 </w:t>
        </w:r>
      </w:ins>
      <w:ins w:id="69" w:author="Martin Srholec" w:date="2018-10-22T16:30:00Z">
        <w:r>
          <w:rPr>
            <w:rFonts w:ascii="Times New Roman" w:hAnsi="Times New Roman" w:cs="Times New Roman"/>
            <w:sz w:val="24"/>
            <w:szCs w:val="24"/>
            <w:lang w:val="cs-CZ"/>
          </w:rPr>
          <w:t xml:space="preserve">S think-tankem IDEA spolupracuje od roku 2015. </w:t>
        </w:r>
      </w:ins>
      <w:ins w:id="70" w:author="Martin Srholec" w:date="2018-10-22T16:35:00Z">
        <w:r w:rsidRPr="00DC3453">
          <w:rPr>
            <w:rFonts w:ascii="Times New Roman" w:hAnsi="Times New Roman" w:cs="Times New Roman"/>
            <w:sz w:val="24"/>
            <w:szCs w:val="24"/>
            <w:lang w:val="cs-CZ"/>
          </w:rPr>
          <w:t xml:space="preserve">Zaměřuje se na ekonomii inovací, </w:t>
        </w:r>
      </w:ins>
      <w:ins w:id="71" w:author="Martin Srholec" w:date="2018-10-22T16:36:00Z">
        <w:r>
          <w:rPr>
            <w:rFonts w:ascii="Times New Roman" w:hAnsi="Times New Roman" w:cs="Times New Roman"/>
            <w:sz w:val="24"/>
            <w:szCs w:val="24"/>
            <w:lang w:val="cs-CZ"/>
          </w:rPr>
          <w:t>politikou ekonomii a aplikovanou mikroekonomii.</w:t>
        </w:r>
      </w:ins>
    </w:p>
    <w:p w:rsidR="00DC3453" w:rsidRDefault="00DC3453" w:rsidP="000C760E">
      <w:pPr>
        <w:spacing w:after="0" w:line="240" w:lineRule="auto"/>
        <w:jc w:val="both"/>
        <w:rPr>
          <w:ins w:id="72" w:author="Martin Srholec" w:date="2018-10-22T16:36:00Z"/>
          <w:rFonts w:ascii="Times New Roman" w:hAnsi="Times New Roman" w:cs="Times New Roman"/>
          <w:sz w:val="24"/>
          <w:szCs w:val="24"/>
          <w:lang w:val="cs-CZ"/>
        </w:rPr>
      </w:pPr>
    </w:p>
    <w:p w:rsidR="00DC3453" w:rsidRPr="000C760E" w:rsidRDefault="00DC3453" w:rsidP="00DC345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cs-CZ"/>
        </w:rPr>
      </w:pPr>
    </w:p>
    <w:sectPr w:rsidR="00DC3453" w:rsidRPr="000C76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tin Srholec">
    <w15:presenceInfo w15:providerId="Windows Live" w15:userId="525d8447b006c8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297"/>
    <w:rsid w:val="00096226"/>
    <w:rsid w:val="000B563E"/>
    <w:rsid w:val="000C760E"/>
    <w:rsid w:val="001D301F"/>
    <w:rsid w:val="003452A0"/>
    <w:rsid w:val="0046174A"/>
    <w:rsid w:val="004F5A1A"/>
    <w:rsid w:val="0053614E"/>
    <w:rsid w:val="00690D77"/>
    <w:rsid w:val="00700F5B"/>
    <w:rsid w:val="007562A6"/>
    <w:rsid w:val="00AC4D65"/>
    <w:rsid w:val="00AC682F"/>
    <w:rsid w:val="00B329DA"/>
    <w:rsid w:val="00BB6297"/>
    <w:rsid w:val="00C043E6"/>
    <w:rsid w:val="00D07547"/>
    <w:rsid w:val="00DC3453"/>
    <w:rsid w:val="00E772B8"/>
    <w:rsid w:val="00EA7557"/>
    <w:rsid w:val="00FE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EA39"/>
  <w15:chartTrackingRefBased/>
  <w15:docId w15:val="{82C1B3EC-0722-40CB-A23C-CB4F95DC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4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CERGE-EI</Company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Srholec</dc:creator>
  <cp:keywords/>
  <dc:description/>
  <cp:lastModifiedBy>Martin Srholec</cp:lastModifiedBy>
  <cp:revision>14</cp:revision>
  <dcterms:created xsi:type="dcterms:W3CDTF">2018-10-22T13:23:00Z</dcterms:created>
  <dcterms:modified xsi:type="dcterms:W3CDTF">2018-10-22T14:40:00Z</dcterms:modified>
</cp:coreProperties>
</file>