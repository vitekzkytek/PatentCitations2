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F03" w:rsidRPr="00B57F03" w:rsidRDefault="00B57F03" w:rsidP="004617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bookmarkStart w:id="0" w:name="_GoBack"/>
      <w:bookmarkEnd w:id="0"/>
      <w:r w:rsidRPr="00B57F03">
        <w:rPr>
          <w:rFonts w:ascii="Times New Roman" w:hAnsi="Times New Roman" w:cs="Times New Roman"/>
          <w:b/>
          <w:sz w:val="24"/>
          <w:szCs w:val="24"/>
          <w:lang w:val="cs-CZ"/>
        </w:rPr>
        <w:t>Poděkování</w:t>
      </w:r>
    </w:p>
    <w:p w:rsidR="00B57F03" w:rsidRDefault="00B57F0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B57F03" w:rsidRDefault="00B57F0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B57F03">
        <w:rPr>
          <w:rFonts w:ascii="Times New Roman" w:hAnsi="Times New Roman" w:cs="Times New Roman"/>
          <w:sz w:val="24"/>
          <w:szCs w:val="24"/>
          <w:lang w:val="cs-CZ"/>
        </w:rPr>
        <w:t xml:space="preserve">Tato studie vznikla díky podpoře AV ČR v rámci Strategie AV21. Za cenné připomínky děkujeme </w:t>
      </w:r>
      <w:r w:rsidRPr="00B57F03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Danielu </w:t>
      </w:r>
      <w:proofErr w:type="spellStart"/>
      <w:r w:rsidRPr="00B57F03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Münichovi</w:t>
      </w:r>
      <w:proofErr w:type="spellEnd"/>
      <w:r w:rsidRPr="00B57F03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a </w:t>
      </w:r>
      <w:proofErr w:type="spellStart"/>
      <w:r w:rsidRPr="00B57F03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xxx</w:t>
      </w:r>
      <w:proofErr w:type="spellEnd"/>
      <w:r w:rsidRPr="00B57F03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.</w:t>
      </w:r>
      <w:r w:rsidRPr="00B57F03">
        <w:rPr>
          <w:rFonts w:ascii="Times New Roman" w:hAnsi="Times New Roman" w:cs="Times New Roman"/>
          <w:sz w:val="24"/>
          <w:szCs w:val="24"/>
          <w:lang w:val="cs-CZ"/>
        </w:rPr>
        <w:t xml:space="preserve"> Veškeré názory, případné nepřesnosti, opominutí nebo chyby však jdou pouze na vrub autorů.</w:t>
      </w:r>
    </w:p>
    <w:p w:rsidR="00B57F03" w:rsidRDefault="00B57F0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506739" w:rsidRDefault="0050673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506739" w:rsidRDefault="0050673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F2AC5" w:rsidRDefault="00EF2A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F2AC5" w:rsidRDefault="00EF2A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F2AC5" w:rsidRDefault="00EF2A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F2AC5" w:rsidRPr="00B57F03" w:rsidRDefault="00EF2A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3452A0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sz w:val="24"/>
          <w:szCs w:val="24"/>
          <w:lang w:val="cs-CZ"/>
        </w:rPr>
        <w:t>Cit</w:t>
      </w:r>
      <w:r w:rsidR="004A0A7A">
        <w:rPr>
          <w:rFonts w:ascii="Times New Roman" w:hAnsi="Times New Roman" w:cs="Times New Roman"/>
          <w:b/>
          <w:sz w:val="24"/>
          <w:szCs w:val="24"/>
          <w:lang w:val="cs-CZ"/>
        </w:rPr>
        <w:t>ace patentů</w:t>
      </w:r>
    </w:p>
    <w:p w:rsidR="001A21FD" w:rsidRDefault="001A21F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46BAB" w:rsidRDefault="00946BAB" w:rsidP="00946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Citace článků ve vědeckých časopisech se tradičně používají v</w:t>
      </w:r>
      <w:r w:rsidRPr="003272C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272CA">
        <w:rPr>
          <w:rFonts w:ascii="Times New Roman" w:hAnsi="Times New Roman" w:cs="Times New Roman"/>
          <w:sz w:val="24"/>
          <w:szCs w:val="24"/>
          <w:lang w:val="cs-CZ"/>
        </w:rPr>
        <w:t>bibliometrických</w:t>
      </w:r>
      <w:proofErr w:type="spellEnd"/>
      <w:r w:rsidRPr="003272CA">
        <w:rPr>
          <w:rFonts w:ascii="Times New Roman" w:hAnsi="Times New Roman" w:cs="Times New Roman"/>
          <w:sz w:val="24"/>
          <w:szCs w:val="24"/>
          <w:lang w:val="cs-CZ"/>
        </w:rPr>
        <w:t xml:space="preserve"> analýz</w:t>
      </w:r>
      <w:r>
        <w:rPr>
          <w:rFonts w:ascii="Times New Roman" w:hAnsi="Times New Roman" w:cs="Times New Roman"/>
          <w:sz w:val="24"/>
          <w:szCs w:val="24"/>
          <w:lang w:val="cs-CZ"/>
        </w:rPr>
        <w:t>ách</w:t>
      </w:r>
      <w:r w:rsidRPr="003272CA">
        <w:rPr>
          <w:rFonts w:ascii="Times New Roman" w:hAnsi="Times New Roman" w:cs="Times New Roman"/>
          <w:sz w:val="24"/>
          <w:szCs w:val="24"/>
          <w:lang w:val="cs-CZ"/>
        </w:rPr>
        <w:t>. Stejné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postupy lze použít i </w:t>
      </w:r>
      <w:r w:rsidR="00FE5E7A">
        <w:rPr>
          <w:rFonts w:ascii="Times New Roman" w:hAnsi="Times New Roman" w:cs="Times New Roman"/>
          <w:sz w:val="24"/>
          <w:szCs w:val="24"/>
          <w:lang w:val="cs-CZ"/>
        </w:rPr>
        <w:t>pro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patent</w:t>
      </w:r>
      <w:r w:rsidR="00FE5E7A">
        <w:rPr>
          <w:rFonts w:ascii="Times New Roman" w:hAnsi="Times New Roman" w:cs="Times New Roman"/>
          <w:sz w:val="24"/>
          <w:szCs w:val="24"/>
          <w:lang w:val="cs-CZ"/>
        </w:rPr>
        <w:t>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946BAB" w:rsidRDefault="00946BAB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80EE0" w:rsidRDefault="00116262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del w:id="1" w:author="Martin Srholec" w:date="2018-10-26T10:57:00Z">
        <w:r w:rsidDel="0029392C">
          <w:rPr>
            <w:rFonts w:ascii="Times New Roman" w:hAnsi="Times New Roman" w:cs="Times New Roman"/>
            <w:sz w:val="24"/>
            <w:szCs w:val="24"/>
            <w:lang w:val="cs-CZ"/>
          </w:rPr>
          <w:delText>N</w:delText>
        </w:r>
        <w:r w:rsidR="00894B6B" w:rsidDel="0029392C">
          <w:rPr>
            <w:rFonts w:ascii="Times New Roman" w:hAnsi="Times New Roman" w:cs="Times New Roman"/>
            <w:sz w:val="24"/>
            <w:szCs w:val="24"/>
            <w:lang w:val="cs-CZ"/>
          </w:rPr>
          <w:delText>ěkter</w:delText>
        </w:r>
        <w:r w:rsidDel="0029392C">
          <w:rPr>
            <w:rFonts w:ascii="Times New Roman" w:hAnsi="Times New Roman" w:cs="Times New Roman"/>
            <w:sz w:val="24"/>
            <w:szCs w:val="24"/>
            <w:lang w:val="cs-CZ"/>
          </w:rPr>
          <w:delText>é</w:delText>
        </w:r>
        <w:r w:rsidR="00894B6B" w:rsidDel="0029392C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patentov</w:delText>
        </w:r>
        <w:r w:rsidDel="0029392C">
          <w:rPr>
            <w:rFonts w:ascii="Times New Roman" w:hAnsi="Times New Roman" w:cs="Times New Roman"/>
            <w:sz w:val="24"/>
            <w:szCs w:val="24"/>
            <w:lang w:val="cs-CZ"/>
          </w:rPr>
          <w:delText>é</w:delText>
        </w:r>
        <w:r w:rsidR="00894B6B" w:rsidDel="0029392C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ins w:id="2" w:author="Martin Srholec" w:date="2018-10-26T10:57:00Z">
        <w:r w:rsidR="0029392C">
          <w:rPr>
            <w:rFonts w:ascii="Times New Roman" w:hAnsi="Times New Roman" w:cs="Times New Roman"/>
            <w:sz w:val="24"/>
            <w:szCs w:val="24"/>
            <w:lang w:val="cs-CZ"/>
          </w:rPr>
          <w:t>P</w:t>
        </w:r>
        <w:r w:rsidR="0029392C">
          <w:rPr>
            <w:rFonts w:ascii="Times New Roman" w:hAnsi="Times New Roman" w:cs="Times New Roman"/>
            <w:sz w:val="24"/>
            <w:szCs w:val="24"/>
            <w:lang w:val="cs-CZ"/>
          </w:rPr>
          <w:t xml:space="preserve">atentové </w:t>
        </w:r>
      </w:ins>
      <w:r w:rsidR="00894B6B">
        <w:rPr>
          <w:rFonts w:ascii="Times New Roman" w:hAnsi="Times New Roman" w:cs="Times New Roman"/>
          <w:sz w:val="24"/>
          <w:szCs w:val="24"/>
          <w:lang w:val="cs-CZ"/>
        </w:rPr>
        <w:t>úřad</w:t>
      </w:r>
      <w:r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894B6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del w:id="3" w:author="Martin Srholec" w:date="2018-10-26T10:57:00Z">
        <w:r w:rsidR="00894B6B" w:rsidDel="0029392C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(například </w:delText>
        </w:r>
        <w:r w:rsidR="005C3776" w:rsidDel="0029392C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fldChar w:fldCharType="begin"/>
        </w:r>
        <w:r w:rsidR="005C3776" w:rsidDel="0029392C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delInstrText xml:space="preserve"> HYPERLINK "https://www.uspto.gov/" </w:delInstrText>
        </w:r>
        <w:r w:rsidR="005C3776" w:rsidDel="0029392C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fldChar w:fldCharType="separate"/>
        </w:r>
        <w:r w:rsidR="00EF760B" w:rsidRPr="00EF760B" w:rsidDel="0029392C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delText>USPTO</w:delText>
        </w:r>
        <w:r w:rsidR="005C3776" w:rsidDel="0029392C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fldChar w:fldCharType="end"/>
        </w:r>
        <w:r w:rsidR="00894B6B" w:rsidDel="0029392C">
          <w:rPr>
            <w:rFonts w:ascii="Times New Roman" w:hAnsi="Times New Roman" w:cs="Times New Roman"/>
            <w:sz w:val="24"/>
            <w:szCs w:val="24"/>
            <w:lang w:val="cs-CZ"/>
          </w:rPr>
          <w:delText>, apod.)</w:delText>
        </w:r>
      </w:del>
      <w:r w:rsidR="00894B6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E5E7A">
        <w:rPr>
          <w:rFonts w:ascii="Times New Roman" w:hAnsi="Times New Roman" w:cs="Times New Roman"/>
          <w:sz w:val="24"/>
          <w:szCs w:val="24"/>
          <w:lang w:val="cs-CZ"/>
        </w:rPr>
        <w:t xml:space="preserve">citace v patentech </w:t>
      </w:r>
      <w:r w:rsidR="001E10D3">
        <w:rPr>
          <w:rFonts w:ascii="Times New Roman" w:hAnsi="Times New Roman" w:cs="Times New Roman"/>
          <w:sz w:val="24"/>
          <w:szCs w:val="24"/>
          <w:lang w:val="cs-CZ"/>
        </w:rPr>
        <w:t xml:space="preserve">redigují, takže </w:t>
      </w:r>
      <w:del w:id="4" w:author="Martin Srholec" w:date="2018-10-26T10:58:00Z">
        <w:r w:rsidR="001E10D3" w:rsidDel="0029392C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potom </w:delText>
        </w:r>
      </w:del>
      <w:r w:rsidR="001E10D3">
        <w:rPr>
          <w:rFonts w:ascii="Times New Roman" w:hAnsi="Times New Roman" w:cs="Times New Roman"/>
          <w:sz w:val="24"/>
          <w:szCs w:val="24"/>
          <w:lang w:val="cs-CZ"/>
        </w:rPr>
        <w:t xml:space="preserve">jsou dokonce </w:t>
      </w:r>
      <w:r w:rsidR="00DB58EC">
        <w:rPr>
          <w:rFonts w:ascii="Times New Roman" w:hAnsi="Times New Roman" w:cs="Times New Roman"/>
          <w:sz w:val="24"/>
          <w:szCs w:val="24"/>
          <w:lang w:val="cs-CZ"/>
        </w:rPr>
        <w:t>objektivnější</w:t>
      </w:r>
      <w:r w:rsidR="00243503">
        <w:rPr>
          <w:rFonts w:ascii="Times New Roman" w:hAnsi="Times New Roman" w:cs="Times New Roman"/>
          <w:sz w:val="24"/>
          <w:szCs w:val="24"/>
          <w:lang w:val="cs-CZ"/>
        </w:rPr>
        <w:t xml:space="preserve"> než citace v článcích. </w:t>
      </w:r>
    </w:p>
    <w:p w:rsidR="00880EE0" w:rsidRDefault="00880EE0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94B6B" w:rsidRDefault="00894B6B" w:rsidP="00894B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Bereme v úvahu pouze citace patentů v </w:t>
      </w:r>
      <w:r w:rsidR="005162DC">
        <w:rPr>
          <w:rFonts w:ascii="Times New Roman" w:hAnsi="Times New Roman" w:cs="Times New Roman"/>
          <w:sz w:val="24"/>
          <w:szCs w:val="24"/>
          <w:lang w:val="cs-CZ"/>
        </w:rPr>
        <w:t>dalších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patentech, nikoliv v </w:t>
      </w:r>
      <w:r w:rsidR="005162DC">
        <w:rPr>
          <w:rFonts w:ascii="Times New Roman" w:hAnsi="Times New Roman" w:cs="Times New Roman"/>
          <w:sz w:val="24"/>
          <w:szCs w:val="24"/>
          <w:lang w:val="cs-CZ"/>
        </w:rPr>
        <w:t>jiných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dokument</w:t>
      </w:r>
      <w:r w:rsidR="00863A8B">
        <w:rPr>
          <w:rFonts w:ascii="Times New Roman" w:hAnsi="Times New Roman" w:cs="Times New Roman"/>
          <w:sz w:val="24"/>
          <w:szCs w:val="24"/>
          <w:lang w:val="cs-CZ"/>
        </w:rPr>
        <w:t>ech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jako </w:t>
      </w:r>
      <w:r w:rsidR="00863A8B">
        <w:rPr>
          <w:rFonts w:ascii="Times New Roman" w:hAnsi="Times New Roman" w:cs="Times New Roman"/>
          <w:sz w:val="24"/>
          <w:szCs w:val="24"/>
          <w:lang w:val="cs-CZ"/>
        </w:rPr>
        <w:t xml:space="preserve">mohou být </w:t>
      </w:r>
      <w:r>
        <w:rPr>
          <w:rFonts w:ascii="Times New Roman" w:hAnsi="Times New Roman" w:cs="Times New Roman"/>
          <w:sz w:val="24"/>
          <w:szCs w:val="24"/>
          <w:lang w:val="cs-CZ"/>
        </w:rPr>
        <w:t>právě časopisecké články, protože k </w:t>
      </w:r>
      <w:r w:rsidR="00863A8B">
        <w:rPr>
          <w:rFonts w:ascii="Times New Roman" w:hAnsi="Times New Roman" w:cs="Times New Roman"/>
          <w:sz w:val="24"/>
          <w:szCs w:val="24"/>
          <w:lang w:val="cs-CZ"/>
        </w:rPr>
        <w:t>nim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63A8B">
        <w:rPr>
          <w:rFonts w:ascii="Times New Roman" w:hAnsi="Times New Roman" w:cs="Times New Roman"/>
          <w:sz w:val="24"/>
          <w:szCs w:val="24"/>
          <w:lang w:val="cs-CZ"/>
        </w:rPr>
        <w:t>máme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neúplné údaje. </w:t>
      </w:r>
    </w:p>
    <w:p w:rsidR="00894B6B" w:rsidRDefault="00894B6B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D5404" w:rsidRDefault="00962946" w:rsidP="009629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Časopisecké citace jsou lehce zjistitelné v citačních databázích jako </w:t>
      </w:r>
      <w:hyperlink r:id="rId4" w:history="1">
        <w:proofErr w:type="spellStart"/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Scopus</w:t>
        </w:r>
        <w:proofErr w:type="spellEnd"/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anebo </w:t>
      </w:r>
      <w:hyperlink r:id="rId5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Web </w:t>
        </w:r>
        <w:proofErr w:type="spellStart"/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of</w:t>
        </w:r>
        <w:proofErr w:type="spellEnd"/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Science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. Pro patentové citace </w:t>
      </w:r>
      <w:r w:rsidR="00155A1F">
        <w:rPr>
          <w:rFonts w:ascii="Times New Roman" w:hAnsi="Times New Roman" w:cs="Times New Roman"/>
          <w:sz w:val="24"/>
          <w:szCs w:val="24"/>
          <w:lang w:val="cs-CZ"/>
        </w:rPr>
        <w:t>nic takového není</w:t>
      </w:r>
      <w:r w:rsidR="005162DC">
        <w:rPr>
          <w:rFonts w:ascii="Times New Roman" w:hAnsi="Times New Roman" w:cs="Times New Roman"/>
          <w:sz w:val="24"/>
          <w:szCs w:val="24"/>
          <w:lang w:val="cs-CZ"/>
        </w:rPr>
        <w:t xml:space="preserve">. Kdo je chce </w:t>
      </w:r>
      <w:r w:rsidR="00D717D7">
        <w:rPr>
          <w:rFonts w:ascii="Times New Roman" w:hAnsi="Times New Roman" w:cs="Times New Roman"/>
          <w:sz w:val="24"/>
          <w:szCs w:val="24"/>
          <w:lang w:val="cs-CZ"/>
        </w:rPr>
        <w:t>znát</w:t>
      </w:r>
      <w:r w:rsidR="005162DC">
        <w:rPr>
          <w:rFonts w:ascii="Times New Roman" w:hAnsi="Times New Roman" w:cs="Times New Roman"/>
          <w:sz w:val="24"/>
          <w:szCs w:val="24"/>
          <w:lang w:val="cs-CZ"/>
        </w:rPr>
        <w:t xml:space="preserve">, musí si je vytáhnout přímo </w:t>
      </w:r>
      <w:r w:rsidR="00E35597">
        <w:rPr>
          <w:rFonts w:ascii="Times New Roman" w:hAnsi="Times New Roman" w:cs="Times New Roman"/>
          <w:sz w:val="24"/>
          <w:szCs w:val="24"/>
          <w:lang w:val="cs-CZ"/>
        </w:rPr>
        <w:t xml:space="preserve">z </w:t>
      </w:r>
      <w:r w:rsidR="006C677E">
        <w:rPr>
          <w:rFonts w:ascii="Times New Roman" w:hAnsi="Times New Roman" w:cs="Times New Roman"/>
          <w:sz w:val="24"/>
          <w:szCs w:val="24"/>
          <w:lang w:val="cs-CZ"/>
        </w:rPr>
        <w:t>individuálních</w:t>
      </w:r>
      <w:r w:rsidR="0075777C">
        <w:rPr>
          <w:rFonts w:ascii="Times New Roman" w:hAnsi="Times New Roman" w:cs="Times New Roman"/>
          <w:sz w:val="24"/>
          <w:szCs w:val="24"/>
          <w:lang w:val="cs-CZ"/>
        </w:rPr>
        <w:t xml:space="preserve"> dat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962946" w:rsidRDefault="0096294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40A44" w:rsidRDefault="00140A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Protože citace patentů </w:t>
      </w:r>
      <w:r w:rsidR="00E71EBC">
        <w:rPr>
          <w:rFonts w:ascii="Times New Roman" w:hAnsi="Times New Roman" w:cs="Times New Roman"/>
          <w:sz w:val="24"/>
          <w:szCs w:val="24"/>
          <w:lang w:val="cs-CZ"/>
        </w:rPr>
        <w:t>je složité sledovat, nepoužívají se k hodnocení výzkumu</w:t>
      </w:r>
      <w:r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E71EBC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F506E">
        <w:rPr>
          <w:rFonts w:ascii="Times New Roman" w:hAnsi="Times New Roman" w:cs="Times New Roman"/>
          <w:sz w:val="24"/>
          <w:szCs w:val="24"/>
          <w:lang w:val="cs-CZ"/>
        </w:rPr>
        <w:t xml:space="preserve">nedochází </w:t>
      </w:r>
      <w:r w:rsidR="00E71EBC">
        <w:rPr>
          <w:rFonts w:ascii="Times New Roman" w:hAnsi="Times New Roman" w:cs="Times New Roman"/>
          <w:sz w:val="24"/>
          <w:szCs w:val="24"/>
          <w:lang w:val="cs-CZ"/>
        </w:rPr>
        <w:t xml:space="preserve">tudíž </w:t>
      </w:r>
      <w:r w:rsidR="00DF506E">
        <w:rPr>
          <w:rFonts w:ascii="Times New Roman" w:hAnsi="Times New Roman" w:cs="Times New Roman"/>
          <w:sz w:val="24"/>
          <w:szCs w:val="24"/>
          <w:lang w:val="cs-CZ"/>
        </w:rPr>
        <w:t xml:space="preserve">ani </w:t>
      </w:r>
      <w:r w:rsidR="00F37954">
        <w:rPr>
          <w:rFonts w:ascii="Times New Roman" w:hAnsi="Times New Roman" w:cs="Times New Roman"/>
          <w:sz w:val="24"/>
          <w:szCs w:val="24"/>
          <w:lang w:val="cs-CZ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jejich </w:t>
      </w:r>
      <w:r w:rsidR="00DF506E">
        <w:rPr>
          <w:rFonts w:ascii="Times New Roman" w:hAnsi="Times New Roman" w:cs="Times New Roman"/>
          <w:sz w:val="24"/>
          <w:szCs w:val="24"/>
          <w:lang w:val="cs-CZ"/>
        </w:rPr>
        <w:t>umělému navyšování</w:t>
      </w:r>
      <w:r w:rsidR="00D07059">
        <w:rPr>
          <w:rFonts w:ascii="Times New Roman" w:hAnsi="Times New Roman" w:cs="Times New Roman"/>
          <w:sz w:val="24"/>
          <w:szCs w:val="24"/>
          <w:lang w:val="cs-CZ"/>
        </w:rPr>
        <w:t xml:space="preserve">. Alespoň doposud by </w:t>
      </w:r>
      <w:r w:rsidR="00C41F7D">
        <w:rPr>
          <w:rFonts w:ascii="Times New Roman" w:hAnsi="Times New Roman" w:cs="Times New Roman"/>
          <w:sz w:val="24"/>
          <w:szCs w:val="24"/>
          <w:lang w:val="cs-CZ"/>
        </w:rPr>
        <w:t xml:space="preserve">to </w:t>
      </w:r>
      <w:r w:rsidR="002B2309">
        <w:rPr>
          <w:rFonts w:ascii="Times New Roman" w:hAnsi="Times New Roman" w:cs="Times New Roman"/>
          <w:sz w:val="24"/>
          <w:szCs w:val="24"/>
          <w:lang w:val="cs-CZ"/>
        </w:rPr>
        <w:t xml:space="preserve">vynálezcům </w:t>
      </w:r>
      <w:r w:rsidR="00F37954">
        <w:rPr>
          <w:rFonts w:ascii="Times New Roman" w:hAnsi="Times New Roman" w:cs="Times New Roman"/>
          <w:sz w:val="24"/>
          <w:szCs w:val="24"/>
          <w:lang w:val="cs-CZ"/>
        </w:rPr>
        <w:t>v českém prostředí k</w:t>
      </w:r>
      <w:r w:rsidR="00D07059">
        <w:rPr>
          <w:rFonts w:ascii="Times New Roman" w:hAnsi="Times New Roman" w:cs="Times New Roman"/>
          <w:sz w:val="24"/>
          <w:szCs w:val="24"/>
          <w:lang w:val="cs-CZ"/>
        </w:rPr>
        <w:t xml:space="preserve"> ničemu nebylo. </w:t>
      </w:r>
    </w:p>
    <w:p w:rsidR="00140A44" w:rsidRDefault="00140A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C23BD" w:rsidRDefault="006C23B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9773D" w:rsidRDefault="0069773D" w:rsidP="00FE6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9773D" w:rsidRDefault="0069773D" w:rsidP="00FE6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F2AC5" w:rsidRDefault="00EF2AC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sz w:val="24"/>
          <w:szCs w:val="24"/>
          <w:lang w:val="cs-CZ"/>
        </w:rPr>
        <w:lastRenderedPageBreak/>
        <w:t>Organizace</w:t>
      </w:r>
    </w:p>
    <w:p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770E0" w:rsidRDefault="004E34BB" w:rsidP="00C77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Do analýzy jsou zařazeny organizac</w:t>
      </w:r>
      <w:r w:rsidR="00053311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se sídlem na území </w:t>
      </w:r>
      <w:r w:rsidR="00293ACF">
        <w:rPr>
          <w:rFonts w:ascii="Times New Roman" w:hAnsi="Times New Roman" w:cs="Times New Roman"/>
          <w:sz w:val="24"/>
          <w:szCs w:val="24"/>
          <w:lang w:val="cs-CZ"/>
        </w:rPr>
        <w:t>Česka</w:t>
      </w:r>
      <w:r w:rsidR="00E13795">
        <w:rPr>
          <w:rFonts w:ascii="Times New Roman" w:hAnsi="Times New Roman" w:cs="Times New Roman"/>
          <w:sz w:val="24"/>
          <w:szCs w:val="24"/>
          <w:lang w:val="cs-CZ"/>
        </w:rPr>
        <w:t xml:space="preserve">, které 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byly uvedeny v databázi </w:t>
      </w:r>
      <w:hyperlink r:id="rId6" w:anchor="tab-1" w:history="1">
        <w:r w:rsidR="00C770E0" w:rsidRPr="009E26EF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PATSTAT</w:t>
        </w:r>
      </w:hyperlink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770E0" w:rsidRPr="005C5741">
        <w:rPr>
          <w:rFonts w:ascii="Times New Roman" w:hAnsi="Times New Roman" w:cs="Times New Roman"/>
          <w:sz w:val="24"/>
          <w:szCs w:val="24"/>
          <w:lang w:val="cs-CZ"/>
        </w:rPr>
        <w:t>(</w:t>
      </w:r>
      <w:proofErr w:type="spellStart"/>
      <w:r w:rsidR="00C770E0" w:rsidRPr="005C5741">
        <w:rPr>
          <w:rFonts w:ascii="Times New Roman" w:hAnsi="Times New Roman" w:cs="Times New Roman"/>
          <w:sz w:val="24"/>
          <w:szCs w:val="24"/>
          <w:lang w:val="cs-CZ"/>
        </w:rPr>
        <w:t>Spring</w:t>
      </w:r>
      <w:proofErr w:type="spellEnd"/>
      <w:r w:rsidR="00C770E0"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 2016 </w:t>
      </w:r>
      <w:proofErr w:type="spellStart"/>
      <w:r w:rsidR="00C770E0" w:rsidRPr="005C5741">
        <w:rPr>
          <w:rFonts w:ascii="Times New Roman" w:hAnsi="Times New Roman" w:cs="Times New Roman"/>
          <w:sz w:val="24"/>
          <w:szCs w:val="24"/>
          <w:lang w:val="cs-CZ"/>
        </w:rPr>
        <w:t>edition</w:t>
      </w:r>
      <w:proofErr w:type="spellEnd"/>
      <w:r w:rsidR="00C770E0" w:rsidRPr="005C5741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 jako vlastníci alespoň jedné žádosti o patent s datem podání </w:t>
      </w:r>
      <w:r w:rsidR="00402247">
        <w:rPr>
          <w:rFonts w:ascii="Times New Roman" w:hAnsi="Times New Roman" w:cs="Times New Roman"/>
          <w:sz w:val="24"/>
          <w:szCs w:val="24"/>
          <w:lang w:val="cs-CZ"/>
        </w:rPr>
        <w:t>od roku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 2000.</w:t>
      </w:r>
    </w:p>
    <w:p w:rsidR="00C770E0" w:rsidRDefault="00C770E0" w:rsidP="00C77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Default="00A520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PATSTAT </w:t>
      </w:r>
      <w:r w:rsidR="008F2E6A">
        <w:rPr>
          <w:rFonts w:ascii="Times New Roman" w:hAnsi="Times New Roman" w:cs="Times New Roman"/>
          <w:sz w:val="24"/>
          <w:szCs w:val="24"/>
          <w:lang w:val="cs-CZ"/>
        </w:rPr>
        <w:t xml:space="preserve">neposkytuje unikátní identifikátory. </w:t>
      </w:r>
      <w:r w:rsidR="00372068">
        <w:rPr>
          <w:rFonts w:ascii="Times New Roman" w:hAnsi="Times New Roman" w:cs="Times New Roman"/>
          <w:sz w:val="24"/>
          <w:szCs w:val="24"/>
          <w:lang w:val="cs-CZ"/>
        </w:rPr>
        <w:t xml:space="preserve">Názvy organizací </w:t>
      </w:r>
      <w:r w:rsidR="00BD730F">
        <w:rPr>
          <w:rFonts w:ascii="Times New Roman" w:hAnsi="Times New Roman" w:cs="Times New Roman"/>
          <w:sz w:val="24"/>
          <w:szCs w:val="24"/>
          <w:lang w:val="cs-CZ"/>
        </w:rPr>
        <w:t>bylo nutné</w:t>
      </w:r>
      <w:r w:rsidR="007351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902C5">
        <w:rPr>
          <w:rFonts w:ascii="Times New Roman" w:hAnsi="Times New Roman" w:cs="Times New Roman"/>
          <w:sz w:val="24"/>
          <w:szCs w:val="24"/>
          <w:lang w:val="cs-CZ"/>
        </w:rPr>
        <w:t xml:space="preserve">s pomocí algoritmů i </w:t>
      </w:r>
      <w:r w:rsidR="0073514C">
        <w:rPr>
          <w:rFonts w:ascii="Times New Roman" w:hAnsi="Times New Roman" w:cs="Times New Roman"/>
          <w:sz w:val="24"/>
          <w:szCs w:val="24"/>
          <w:lang w:val="cs-CZ"/>
        </w:rPr>
        <w:t>ručně</w:t>
      </w:r>
      <w:r w:rsidR="00BD730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3514C">
        <w:rPr>
          <w:rFonts w:ascii="Times New Roman" w:hAnsi="Times New Roman" w:cs="Times New Roman"/>
          <w:sz w:val="24"/>
          <w:szCs w:val="24"/>
          <w:lang w:val="cs-CZ"/>
        </w:rPr>
        <w:t>vyčistit a harmonizovat</w:t>
      </w:r>
      <w:r w:rsidR="00E71EBC">
        <w:rPr>
          <w:rFonts w:ascii="Times New Roman" w:hAnsi="Times New Roman" w:cs="Times New Roman"/>
          <w:sz w:val="24"/>
          <w:szCs w:val="24"/>
          <w:lang w:val="cs-CZ"/>
        </w:rPr>
        <w:t xml:space="preserve">. Následně bylo k názvu </w:t>
      </w:r>
      <w:r w:rsidR="0073514C">
        <w:rPr>
          <w:rFonts w:ascii="Times New Roman" w:hAnsi="Times New Roman" w:cs="Times New Roman"/>
          <w:sz w:val="24"/>
          <w:szCs w:val="24"/>
          <w:lang w:val="cs-CZ"/>
        </w:rPr>
        <w:t xml:space="preserve">na základě </w:t>
      </w:r>
      <w:hyperlink r:id="rId7" w:history="1">
        <w:r w:rsidR="0073514C" w:rsidRPr="0073514C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Registru ekonomických subjektů</w:t>
        </w:r>
      </w:hyperlink>
      <w:r w:rsidR="007351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53311">
        <w:rPr>
          <w:rFonts w:ascii="Times New Roman" w:hAnsi="Times New Roman" w:cs="Times New Roman"/>
          <w:sz w:val="24"/>
          <w:szCs w:val="24"/>
          <w:lang w:val="cs-CZ"/>
        </w:rPr>
        <w:t xml:space="preserve">přiřazeno IČO. </w:t>
      </w:r>
    </w:p>
    <w:p w:rsidR="00C43A3A" w:rsidRDefault="00C43A3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D4FE9" w:rsidRDefault="009D4FE9" w:rsidP="009D4F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Základní jednotkou je organizace s vlastním IČO. </w:t>
      </w:r>
      <w:r w:rsidR="00DB58EC" w:rsidRPr="00DB58EC">
        <w:rPr>
          <w:rFonts w:ascii="Times New Roman" w:hAnsi="Times New Roman" w:cs="Times New Roman"/>
          <w:sz w:val="24"/>
          <w:szCs w:val="24"/>
          <w:lang w:val="cs-CZ"/>
        </w:rPr>
        <w:t xml:space="preserve">Dokážeme rozlišit ústavy Akademie věd ČR, ale nikoliv jednotlivé fakulty vysokých škol. </w:t>
      </w:r>
      <w:r w:rsidR="00DB58EC">
        <w:rPr>
          <w:rFonts w:ascii="Times New Roman" w:hAnsi="Times New Roman" w:cs="Times New Roman"/>
          <w:sz w:val="24"/>
          <w:szCs w:val="24"/>
          <w:lang w:val="cs-CZ"/>
        </w:rPr>
        <w:t xml:space="preserve">Podniky </w:t>
      </w:r>
      <w:r>
        <w:rPr>
          <w:rFonts w:ascii="Times New Roman" w:hAnsi="Times New Roman" w:cs="Times New Roman"/>
          <w:sz w:val="24"/>
          <w:szCs w:val="24"/>
          <w:lang w:val="cs-CZ"/>
        </w:rPr>
        <w:t>nejsou konsolidov</w:t>
      </w:r>
      <w:ins w:id="5" w:author="Munich Daniel" w:date="2018-10-23T12:11:00Z">
        <w:r w:rsidR="00EF6149">
          <w:rPr>
            <w:rFonts w:ascii="Times New Roman" w:hAnsi="Times New Roman" w:cs="Times New Roman"/>
            <w:sz w:val="24"/>
            <w:szCs w:val="24"/>
            <w:lang w:val="cs-CZ"/>
          </w:rPr>
          <w:t>á</w:t>
        </w:r>
      </w:ins>
      <w:del w:id="6" w:author="Munich Daniel" w:date="2018-10-23T12:11:00Z">
        <w:r w:rsidDel="00EF6149">
          <w:rPr>
            <w:rFonts w:ascii="Times New Roman" w:hAnsi="Times New Roman" w:cs="Times New Roman"/>
            <w:sz w:val="24"/>
            <w:szCs w:val="24"/>
            <w:lang w:val="cs-CZ"/>
          </w:rPr>
          <w:delText>a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 xml:space="preserve">ny podle koncového vlastníka na úrovni koncernu anebo skupiny. </w:t>
      </w:r>
    </w:p>
    <w:p w:rsidR="009D4FE9" w:rsidRDefault="009D4FE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02B06" w:rsidRDefault="0084718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Jednotlivé fyzické osoby, které </w:t>
      </w:r>
      <w:r w:rsidR="00AB48B8">
        <w:rPr>
          <w:rFonts w:ascii="Times New Roman" w:hAnsi="Times New Roman" w:cs="Times New Roman"/>
          <w:sz w:val="24"/>
          <w:szCs w:val="24"/>
          <w:lang w:val="cs-CZ"/>
        </w:rPr>
        <w:t>jsou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nejen vynálezci, ale často i </w:t>
      </w:r>
      <w:r w:rsidR="00602B06">
        <w:rPr>
          <w:rFonts w:ascii="Times New Roman" w:hAnsi="Times New Roman" w:cs="Times New Roman"/>
          <w:sz w:val="24"/>
          <w:szCs w:val="24"/>
          <w:lang w:val="cs-CZ"/>
        </w:rPr>
        <w:t xml:space="preserve">přímo vlastníky patentů, nesledujeme, protože tyto údaje </w:t>
      </w:r>
      <w:r w:rsidR="00910AE4">
        <w:rPr>
          <w:rFonts w:ascii="Times New Roman" w:hAnsi="Times New Roman" w:cs="Times New Roman"/>
          <w:sz w:val="24"/>
          <w:szCs w:val="24"/>
          <w:lang w:val="cs-CZ"/>
        </w:rPr>
        <w:t>se ukázaly být</w:t>
      </w:r>
      <w:r w:rsidR="00602B06">
        <w:rPr>
          <w:rFonts w:ascii="Times New Roman" w:hAnsi="Times New Roman" w:cs="Times New Roman"/>
          <w:sz w:val="24"/>
          <w:szCs w:val="24"/>
          <w:lang w:val="cs-CZ"/>
        </w:rPr>
        <w:t xml:space="preserve"> ještě </w:t>
      </w:r>
      <w:r w:rsidR="009A6B99">
        <w:rPr>
          <w:rFonts w:ascii="Times New Roman" w:hAnsi="Times New Roman" w:cs="Times New Roman"/>
          <w:sz w:val="24"/>
          <w:szCs w:val="24"/>
          <w:lang w:val="cs-CZ"/>
        </w:rPr>
        <w:t>náročnější</w:t>
      </w:r>
      <w:r w:rsidR="00602B06">
        <w:rPr>
          <w:rFonts w:ascii="Times New Roman" w:hAnsi="Times New Roman" w:cs="Times New Roman"/>
          <w:sz w:val="24"/>
          <w:szCs w:val="24"/>
          <w:lang w:val="cs-CZ"/>
        </w:rPr>
        <w:t xml:space="preserve"> ke zpracování.</w:t>
      </w:r>
    </w:p>
    <w:p w:rsidR="00602B06" w:rsidRDefault="00602B0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02B06" w:rsidRDefault="009A6B9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 podkladových 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 xml:space="preserve">dat </w:t>
      </w:r>
      <w:r w:rsidR="00244037">
        <w:rPr>
          <w:rFonts w:ascii="Times New Roman" w:hAnsi="Times New Roman" w:cs="Times New Roman"/>
          <w:sz w:val="24"/>
          <w:szCs w:val="24"/>
          <w:lang w:val="cs-CZ"/>
        </w:rPr>
        <w:t>známe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 xml:space="preserve"> pouze posledního vlastníka. Pokud byl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>a práva k patentu získána od někoho jiného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>, předchozí</w:t>
      </w:r>
      <w:r w:rsidR="0078155A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 xml:space="preserve"> vlastník</w:t>
      </w:r>
      <w:r w:rsidR="0078155A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r w:rsidR="00244037">
        <w:rPr>
          <w:rFonts w:ascii="Times New Roman" w:hAnsi="Times New Roman" w:cs="Times New Roman"/>
          <w:sz w:val="24"/>
          <w:szCs w:val="24"/>
          <w:lang w:val="cs-CZ"/>
        </w:rPr>
        <w:t>nedokážeme vystopovat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9A6B99" w:rsidRDefault="009A6B9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AB48B8" w:rsidRDefault="00AB48B8" w:rsidP="00AB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Patent vlastněný více organizacemi je přiřazen v plném rozsahu ke každé z nich, tj. bez zohlednění vlastnických podílů. Při sčítání údajů mezi spoluvlastníky tudíž dochází k vícenásobnému započítání. </w:t>
      </w:r>
    </w:p>
    <w:p w:rsidR="00AB48B8" w:rsidRDefault="00AB48B8" w:rsidP="00AB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91E06" w:rsidRDefault="00465B7E" w:rsidP="00465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602AC">
        <w:rPr>
          <w:rFonts w:ascii="Times New Roman" w:hAnsi="Times New Roman" w:cs="Times New Roman"/>
          <w:sz w:val="24"/>
          <w:szCs w:val="24"/>
          <w:lang w:val="cs-CZ"/>
        </w:rPr>
        <w:t xml:space="preserve">Na seznamu jsou i názvy </w:t>
      </w:r>
      <w:r w:rsidR="00CB7267">
        <w:rPr>
          <w:rFonts w:ascii="Times New Roman" w:hAnsi="Times New Roman" w:cs="Times New Roman"/>
          <w:sz w:val="24"/>
          <w:szCs w:val="24"/>
          <w:lang w:val="cs-CZ"/>
        </w:rPr>
        <w:t>organizací</w:t>
      </w:r>
      <w:r w:rsidRPr="006602AC">
        <w:rPr>
          <w:rFonts w:ascii="Times New Roman" w:hAnsi="Times New Roman" w:cs="Times New Roman"/>
          <w:sz w:val="24"/>
          <w:szCs w:val="24"/>
          <w:lang w:val="cs-CZ"/>
        </w:rPr>
        <w:t>, které jsou v likvidaci anebo již zanikly</w:t>
      </w:r>
      <w:r w:rsidR="00091E06">
        <w:rPr>
          <w:rFonts w:ascii="Times New Roman" w:hAnsi="Times New Roman" w:cs="Times New Roman"/>
          <w:sz w:val="24"/>
          <w:szCs w:val="24"/>
          <w:lang w:val="cs-CZ"/>
        </w:rPr>
        <w:t xml:space="preserve">, pokud jejich patenty nepřevzal </w:t>
      </w:r>
      <w:r w:rsidR="008902C5">
        <w:rPr>
          <w:rFonts w:ascii="Times New Roman" w:hAnsi="Times New Roman" w:cs="Times New Roman"/>
          <w:sz w:val="24"/>
          <w:szCs w:val="24"/>
          <w:lang w:val="cs-CZ"/>
        </w:rPr>
        <w:t>jiný</w:t>
      </w:r>
      <w:r w:rsidR="00091E06">
        <w:rPr>
          <w:rFonts w:ascii="Times New Roman" w:hAnsi="Times New Roman" w:cs="Times New Roman"/>
          <w:sz w:val="24"/>
          <w:szCs w:val="24"/>
          <w:lang w:val="cs-CZ"/>
        </w:rPr>
        <w:t xml:space="preserve"> vlastník. </w:t>
      </w:r>
    </w:p>
    <w:p w:rsidR="008902C5" w:rsidRDefault="008902C5" w:rsidP="00465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902C5" w:rsidRDefault="008902C5" w:rsidP="00465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Pokud organizace pouze změnila název </w:t>
      </w:r>
      <w:r w:rsidR="000F2FE8">
        <w:rPr>
          <w:rFonts w:ascii="Times New Roman" w:hAnsi="Times New Roman" w:cs="Times New Roman"/>
          <w:sz w:val="24"/>
          <w:szCs w:val="24"/>
          <w:lang w:val="cs-CZ"/>
        </w:rPr>
        <w:t xml:space="preserve">při zachování stejného IČO,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používáme poslední platný název. </w:t>
      </w:r>
    </w:p>
    <w:p w:rsidR="00091E06" w:rsidRDefault="00091E06" w:rsidP="00465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97098" w:rsidRDefault="00C97098" w:rsidP="0033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334A50" w:rsidRDefault="00334A50" w:rsidP="0033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F2AC5" w:rsidRDefault="00EF2AC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sz w:val="24"/>
          <w:szCs w:val="24"/>
          <w:lang w:val="cs-CZ"/>
        </w:rPr>
        <w:lastRenderedPageBreak/>
        <w:t>PATSTAT</w:t>
      </w:r>
    </w:p>
    <w:p w:rsidR="00820727" w:rsidRPr="006A2F83" w:rsidRDefault="00820727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D7935" w:rsidRPr="005C5741" w:rsidRDefault="005C5741" w:rsidP="005C57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Data použitá v této studii </w:t>
      </w:r>
      <w:r w:rsidR="007516C2">
        <w:rPr>
          <w:rFonts w:ascii="Times New Roman" w:hAnsi="Times New Roman" w:cs="Times New Roman"/>
          <w:sz w:val="24"/>
          <w:szCs w:val="24"/>
          <w:lang w:val="cs-CZ"/>
        </w:rPr>
        <w:t>pochází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z</w:t>
      </w:r>
      <w:r w:rsidR="006978A3">
        <w:rPr>
          <w:rFonts w:ascii="Times New Roman" w:hAnsi="Times New Roman" w:cs="Times New Roman"/>
          <w:sz w:val="24"/>
          <w:szCs w:val="24"/>
          <w:lang w:val="cs-CZ"/>
        </w:rPr>
        <w:t xml:space="preserve"> databáze </w:t>
      </w:r>
      <w:hyperlink r:id="rId8" w:anchor="tab-1" w:history="1">
        <w:r w:rsidR="006978A3" w:rsidRPr="009E26EF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PATSTAT</w:t>
        </w:r>
      </w:hyperlink>
      <w:r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proofErr w:type="spellStart"/>
      <w:r w:rsidRPr="005C5741">
        <w:rPr>
          <w:rFonts w:ascii="Times New Roman" w:hAnsi="Times New Roman" w:cs="Times New Roman"/>
          <w:sz w:val="24"/>
          <w:szCs w:val="24"/>
          <w:lang w:val="cs-CZ"/>
        </w:rPr>
        <w:t>Spring</w:t>
      </w:r>
      <w:proofErr w:type="spellEnd"/>
      <w:r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 2016 </w:t>
      </w:r>
      <w:proofErr w:type="spellStart"/>
      <w:r w:rsidRPr="005C5741">
        <w:rPr>
          <w:rFonts w:ascii="Times New Roman" w:hAnsi="Times New Roman" w:cs="Times New Roman"/>
          <w:sz w:val="24"/>
          <w:szCs w:val="24"/>
          <w:lang w:val="cs-CZ"/>
        </w:rPr>
        <w:t>edition</w:t>
      </w:r>
      <w:proofErr w:type="spellEnd"/>
      <w:r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cs-CZ"/>
        </w:rPr>
        <w:t>kterou spravuje</w:t>
      </w:r>
      <w:r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  <w:hyperlink r:id="rId9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EPO</w:t>
        </w:r>
      </w:hyperlink>
      <w:r w:rsidRPr="005C5741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5C5741" w:rsidRDefault="005C5741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448C9" w:rsidRDefault="005747DD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PATSTAT je největší </w:t>
      </w:r>
      <w:r w:rsidRPr="008448C9">
        <w:rPr>
          <w:rFonts w:ascii="Times New Roman" w:hAnsi="Times New Roman" w:cs="Times New Roman"/>
          <w:sz w:val="24"/>
          <w:szCs w:val="24"/>
          <w:lang w:val="cs-CZ"/>
        </w:rPr>
        <w:t>patentová databáze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 90 milióny dokumentů z oblasti ochrany duševního vlastnictví</w:t>
      </w:r>
      <w:r w:rsidR="008448C9">
        <w:rPr>
          <w:rFonts w:ascii="Times New Roman" w:hAnsi="Times New Roman" w:cs="Times New Roman"/>
          <w:sz w:val="24"/>
          <w:szCs w:val="24"/>
          <w:lang w:val="cs-CZ"/>
        </w:rPr>
        <w:t xml:space="preserve"> ze 40 hlavních patentových úřadů ve světě.</w:t>
      </w:r>
    </w:p>
    <w:p w:rsidR="008448C9" w:rsidRDefault="008448C9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D7935" w:rsidRDefault="004B09FE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Pro výpočty bereme</w:t>
      </w:r>
      <w:r w:rsidR="00104F9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 xml:space="preserve">pouze patenty, tj. </w:t>
      </w:r>
      <w:r w:rsidR="00CD7935" w:rsidRPr="00CD7935">
        <w:rPr>
          <w:rFonts w:ascii="Times New Roman" w:hAnsi="Times New Roman" w:cs="Times New Roman"/>
          <w:i/>
          <w:sz w:val="24"/>
          <w:szCs w:val="24"/>
          <w:lang w:val="cs-CZ"/>
        </w:rPr>
        <w:t xml:space="preserve">patent </w:t>
      </w:r>
      <w:proofErr w:type="spellStart"/>
      <w:r w:rsidR="00CD7935" w:rsidRPr="00CD7935">
        <w:rPr>
          <w:rFonts w:ascii="Times New Roman" w:hAnsi="Times New Roman" w:cs="Times New Roman"/>
          <w:i/>
          <w:sz w:val="24"/>
          <w:szCs w:val="24"/>
          <w:lang w:val="cs-CZ"/>
        </w:rPr>
        <w:t>of</w:t>
      </w:r>
      <w:proofErr w:type="spellEnd"/>
      <w:r w:rsidR="00CD7935" w:rsidRPr="00CD793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="00CD7935" w:rsidRPr="00CD7935">
        <w:rPr>
          <w:rFonts w:ascii="Times New Roman" w:hAnsi="Times New Roman" w:cs="Times New Roman"/>
          <w:i/>
          <w:sz w:val="24"/>
          <w:szCs w:val="24"/>
          <w:lang w:val="cs-CZ"/>
        </w:rPr>
        <w:t>invention</w:t>
      </w:r>
      <w:proofErr w:type="spellEnd"/>
      <w:r w:rsidR="00104F98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A5C56">
        <w:rPr>
          <w:rFonts w:ascii="Times New Roman" w:hAnsi="Times New Roman" w:cs="Times New Roman"/>
          <w:sz w:val="24"/>
          <w:szCs w:val="24"/>
          <w:lang w:val="cs-CZ"/>
        </w:rPr>
        <w:t xml:space="preserve">Ostatní „menší“ 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>nástroje ochrany duševního vlastnictví</w:t>
      </w:r>
      <w:r w:rsidR="00104F98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 xml:space="preserve">jako užitné </w:t>
      </w:r>
      <w:r w:rsidR="006A5C56">
        <w:rPr>
          <w:rFonts w:ascii="Times New Roman" w:hAnsi="Times New Roman" w:cs="Times New Roman"/>
          <w:sz w:val="24"/>
          <w:szCs w:val="24"/>
          <w:lang w:val="cs-CZ"/>
        </w:rPr>
        <w:t xml:space="preserve">či průmyslové 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>vzory</w:t>
      </w:r>
      <w:r w:rsidR="00300A15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793340"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8F7B24">
        <w:rPr>
          <w:rFonts w:ascii="Times New Roman" w:hAnsi="Times New Roman" w:cs="Times New Roman"/>
          <w:sz w:val="24"/>
          <w:szCs w:val="24"/>
          <w:lang w:val="cs-CZ"/>
        </w:rPr>
        <w:t>ejsou zohledněny.</w:t>
      </w:r>
      <w:r w:rsidR="00696A7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:rsidR="00CD7935" w:rsidRDefault="00CD7935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350C19" w:rsidRDefault="005E7EFC" w:rsidP="005E7E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Anal</w:t>
      </w:r>
      <w:r w:rsidR="00DA578C">
        <w:rPr>
          <w:rFonts w:ascii="Times New Roman" w:hAnsi="Times New Roman" w:cs="Times New Roman"/>
          <w:sz w:val="24"/>
          <w:szCs w:val="24"/>
          <w:lang w:val="cs-CZ"/>
        </w:rPr>
        <w:t>ý</w:t>
      </w:r>
      <w:r>
        <w:rPr>
          <w:rFonts w:ascii="Times New Roman" w:hAnsi="Times New Roman" w:cs="Times New Roman"/>
          <w:sz w:val="24"/>
          <w:szCs w:val="24"/>
          <w:lang w:val="cs-CZ"/>
        </w:rPr>
        <w:t>za je založena na 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 xml:space="preserve">zveřejněných 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>žádost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ech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95F01">
        <w:rPr>
          <w:rFonts w:ascii="Times New Roman" w:hAnsi="Times New Roman" w:cs="Times New Roman"/>
          <w:sz w:val="24"/>
          <w:szCs w:val="24"/>
          <w:lang w:val="cs-CZ"/>
        </w:rPr>
        <w:t xml:space="preserve">o patenty, 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tj. žádostech, které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 prošl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prvotním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 sítem patentových úřadů a 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 xml:space="preserve">po uplynutí 18 měsíců od vzniku práva přednosti 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>byly zveřejněny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 xml:space="preserve"> ve věstníku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5E7EFC" w:rsidRDefault="005E7EFC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5B086B" w:rsidRDefault="002760F1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Ž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>ádosti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, nikoliv </w:t>
      </w:r>
      <w:r w:rsidR="00350C19" w:rsidRPr="00350C19">
        <w:rPr>
          <w:rFonts w:ascii="Times New Roman" w:hAnsi="Times New Roman" w:cs="Times New Roman"/>
          <w:sz w:val="24"/>
          <w:szCs w:val="24"/>
          <w:lang w:val="cs-CZ"/>
        </w:rPr>
        <w:t>až k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350C19" w:rsidRPr="00350C19">
        <w:rPr>
          <w:rFonts w:ascii="Times New Roman" w:hAnsi="Times New Roman" w:cs="Times New Roman"/>
          <w:sz w:val="24"/>
          <w:szCs w:val="24"/>
          <w:lang w:val="cs-CZ"/>
        </w:rPr>
        <w:t>udělen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é patenty, 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 xml:space="preserve">jsou použity s cílem zachytit co největší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citační 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 xml:space="preserve">stopu a zároveň co nejvíce </w:t>
      </w:r>
      <w:r w:rsidR="00FC496C">
        <w:rPr>
          <w:rFonts w:ascii="Times New Roman" w:hAnsi="Times New Roman" w:cs="Times New Roman"/>
          <w:sz w:val="24"/>
          <w:szCs w:val="24"/>
          <w:lang w:val="cs-CZ"/>
        </w:rPr>
        <w:t>omezit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 xml:space="preserve"> časové zpoždění</w:t>
      </w:r>
      <w:r w:rsidR="00E53B64">
        <w:rPr>
          <w:rFonts w:ascii="Times New Roman" w:hAnsi="Times New Roman" w:cs="Times New Roman"/>
          <w:sz w:val="24"/>
          <w:szCs w:val="24"/>
          <w:lang w:val="cs-CZ"/>
        </w:rPr>
        <w:t xml:space="preserve"> výsledků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5E7EFC" w:rsidRDefault="005E7EFC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830B3" w:rsidRDefault="008E54D5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Sledované žádosti pochází z</w:t>
      </w:r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 české</w:t>
      </w:r>
      <w:r w:rsidR="004B09FE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10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Ú</w:t>
        </w:r>
        <w:r w:rsid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PV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del w:id="7" w:author="Martin Srholec" w:date="2018-10-26T10:59:00Z">
        <w:r w:rsidR="00357C82" w:rsidDel="005C3776">
          <w:rPr>
            <w:rFonts w:ascii="Times New Roman" w:hAnsi="Times New Roman" w:cs="Times New Roman"/>
            <w:sz w:val="24"/>
            <w:szCs w:val="24"/>
            <w:lang w:val="cs-CZ"/>
          </w:rPr>
          <w:delText>skrze</w:delText>
        </w:r>
        <w:r w:rsidR="00A8775D" w:rsidDel="005C3776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A8775D">
        <w:rPr>
          <w:rFonts w:ascii="Times New Roman" w:hAnsi="Times New Roman" w:cs="Times New Roman"/>
          <w:sz w:val="24"/>
          <w:szCs w:val="24"/>
          <w:lang w:val="cs-CZ"/>
        </w:rPr>
        <w:t>mezinárodní</w:t>
      </w:r>
      <w:ins w:id="8" w:author="Martin Srholec" w:date="2018-10-26T10:59:00Z">
        <w:r w:rsidR="005C3776">
          <w:rPr>
            <w:rFonts w:ascii="Times New Roman" w:hAnsi="Times New Roman" w:cs="Times New Roman"/>
            <w:sz w:val="24"/>
            <w:szCs w:val="24"/>
            <w:lang w:val="cs-CZ"/>
          </w:rPr>
          <w:t xml:space="preserve">ho </w:t>
        </w:r>
      </w:ins>
      <w:ins w:id="9" w:author="Martin Srholec" w:date="2018-10-26T11:00:00Z">
        <w:r w:rsidR="005C3776">
          <w:rPr>
            <w:rFonts w:ascii="Times New Roman" w:hAnsi="Times New Roman" w:cs="Times New Roman"/>
            <w:sz w:val="24"/>
            <w:szCs w:val="24"/>
            <w:lang w:val="cs-CZ"/>
          </w:rPr>
          <w:fldChar w:fldCharType="begin"/>
        </w:r>
        <w:r w:rsidR="005C3776">
          <w:rPr>
            <w:rFonts w:ascii="Times New Roman" w:hAnsi="Times New Roman" w:cs="Times New Roman"/>
            <w:sz w:val="24"/>
            <w:szCs w:val="24"/>
            <w:lang w:val="cs-CZ"/>
          </w:rPr>
          <w:instrText xml:space="preserve"> HYPERLINK "http://www.wipo.int/portal/en/index.html" </w:instrText>
        </w:r>
        <w:r w:rsidR="005C3776">
          <w:rPr>
            <w:rFonts w:ascii="Times New Roman" w:hAnsi="Times New Roman" w:cs="Times New Roman"/>
            <w:sz w:val="24"/>
            <w:szCs w:val="24"/>
            <w:lang w:val="cs-CZ"/>
          </w:rPr>
        </w:r>
        <w:r w:rsidR="005C3776">
          <w:rPr>
            <w:rFonts w:ascii="Times New Roman" w:hAnsi="Times New Roman" w:cs="Times New Roman"/>
            <w:sz w:val="24"/>
            <w:szCs w:val="24"/>
            <w:lang w:val="cs-CZ"/>
          </w:rPr>
          <w:fldChar w:fldCharType="separate"/>
        </w:r>
        <w:r w:rsidR="005C3776" w:rsidRPr="005C3776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WIPO</w:t>
        </w:r>
        <w:r w:rsidR="005C3776">
          <w:rPr>
            <w:rFonts w:ascii="Times New Roman" w:hAnsi="Times New Roman" w:cs="Times New Roman"/>
            <w:sz w:val="24"/>
            <w:szCs w:val="24"/>
            <w:lang w:val="cs-CZ"/>
          </w:rPr>
          <w:fldChar w:fldCharType="end"/>
        </w:r>
      </w:ins>
      <w:ins w:id="10" w:author="Martin Srholec" w:date="2018-10-26T10:59:00Z">
        <w:r w:rsidR="005C3776">
          <w:rPr>
            <w:rFonts w:ascii="Times New Roman" w:hAnsi="Times New Roman" w:cs="Times New Roman"/>
            <w:sz w:val="24"/>
            <w:szCs w:val="24"/>
            <w:lang w:val="cs-CZ"/>
          </w:rPr>
          <w:t xml:space="preserve"> (</w:t>
        </w:r>
      </w:ins>
      <w:ins w:id="11" w:author="Martin Srholec" w:date="2018-10-26T11:00:00Z">
        <w:r w:rsidR="005C3776">
          <w:rPr>
            <w:rFonts w:ascii="Times New Roman" w:hAnsi="Times New Roman" w:cs="Times New Roman"/>
            <w:sz w:val="24"/>
            <w:szCs w:val="24"/>
            <w:lang w:val="cs-CZ"/>
          </w:rPr>
          <w:t xml:space="preserve">skrze </w:t>
        </w:r>
      </w:ins>
      <w:del w:id="12" w:author="Martin Srholec" w:date="2018-10-26T10:59:00Z">
        <w:r w:rsidDel="005C3776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hyperlink r:id="rId11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PCT</w:t>
        </w:r>
      </w:hyperlink>
      <w:del w:id="13" w:author="Martin Srholec" w:date="2018-10-26T11:00:00Z">
        <w:r w:rsidR="00EF760B" w:rsidDel="005C3776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ins w:id="14" w:author="Martin Srholec" w:date="2018-10-26T11:00:00Z">
        <w:r w:rsidR="005C3776">
          <w:rPr>
            <w:rFonts w:ascii="Times New Roman" w:hAnsi="Times New Roman" w:cs="Times New Roman"/>
            <w:sz w:val="24"/>
            <w:szCs w:val="24"/>
            <w:lang w:val="cs-CZ"/>
          </w:rPr>
          <w:t xml:space="preserve">) </w:t>
        </w:r>
      </w:ins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cs-CZ"/>
        </w:rPr>
        <w:t>ze</w:t>
      </w:r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 tří hlavních</w:t>
      </w:r>
      <w:r w:rsidR="00A8775D">
        <w:rPr>
          <w:rFonts w:ascii="Times New Roman" w:hAnsi="Times New Roman" w:cs="Times New Roman"/>
          <w:sz w:val="24"/>
          <w:szCs w:val="24"/>
          <w:lang w:val="cs-CZ"/>
        </w:rPr>
        <w:t xml:space="preserve"> zahraničních úřadů </w:t>
      </w:r>
      <w:hyperlink r:id="rId12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EPO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hyperlink r:id="rId13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USPTO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EF760B" w:rsidRPr="00EF760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14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Japan Patent Office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. Citace jsou zmapovány ze všech 40 patentových úřadů v databázi. </w:t>
      </w:r>
    </w:p>
    <w:p w:rsidR="00EF760B" w:rsidRDefault="00EF760B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D41932" w:rsidRDefault="00D41932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Žádosti o ochranu stejného vynálezu podané více cestami jsou sdruženy do jednoho záznamu, tj. </w:t>
      </w:r>
      <w:r w:rsidR="00540104">
        <w:rPr>
          <w:rFonts w:ascii="Times New Roman" w:hAnsi="Times New Roman" w:cs="Times New Roman"/>
          <w:sz w:val="24"/>
          <w:szCs w:val="24"/>
          <w:lang w:val="cs-CZ"/>
        </w:rPr>
        <w:t>do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tzv. </w:t>
      </w:r>
      <w:r w:rsidRPr="00D41932">
        <w:rPr>
          <w:rFonts w:ascii="Times New Roman" w:hAnsi="Times New Roman" w:cs="Times New Roman"/>
          <w:i/>
          <w:sz w:val="24"/>
          <w:szCs w:val="24"/>
          <w:lang w:val="cs-CZ"/>
        </w:rPr>
        <w:t xml:space="preserve">patent </w:t>
      </w:r>
      <w:proofErr w:type="spellStart"/>
      <w:r w:rsidRPr="00D41932">
        <w:rPr>
          <w:rFonts w:ascii="Times New Roman" w:hAnsi="Times New Roman" w:cs="Times New Roman"/>
          <w:i/>
          <w:sz w:val="24"/>
          <w:szCs w:val="24"/>
          <w:lang w:val="cs-CZ"/>
        </w:rPr>
        <w:t>family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čímž </w:t>
      </w:r>
      <w:r w:rsidR="00DD128A">
        <w:rPr>
          <w:rFonts w:ascii="Times New Roman" w:hAnsi="Times New Roman" w:cs="Times New Roman"/>
          <w:sz w:val="24"/>
          <w:szCs w:val="24"/>
          <w:lang w:val="cs-CZ"/>
        </w:rPr>
        <w:t>j</w:t>
      </w:r>
      <w:r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FF456B">
        <w:rPr>
          <w:rFonts w:ascii="Times New Roman" w:hAnsi="Times New Roman" w:cs="Times New Roman"/>
          <w:sz w:val="24"/>
          <w:szCs w:val="24"/>
          <w:lang w:val="cs-CZ"/>
        </w:rPr>
        <w:t xml:space="preserve"> rovněž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zabrán</w:t>
      </w:r>
      <w:r w:rsidR="00DD128A">
        <w:rPr>
          <w:rFonts w:ascii="Times New Roman" w:hAnsi="Times New Roman" w:cs="Times New Roman"/>
          <w:sz w:val="24"/>
          <w:szCs w:val="24"/>
          <w:lang w:val="cs-CZ"/>
        </w:rPr>
        <w:t>ěno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D128A">
        <w:rPr>
          <w:rFonts w:ascii="Times New Roman" w:hAnsi="Times New Roman" w:cs="Times New Roman"/>
          <w:sz w:val="24"/>
          <w:szCs w:val="24"/>
          <w:lang w:val="cs-CZ"/>
        </w:rPr>
        <w:t xml:space="preserve">započítávání citací různých žádostí ke stejnému vynálezu mezi sebou. </w:t>
      </w:r>
    </w:p>
    <w:p w:rsidR="00D41932" w:rsidRDefault="00D41932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D41932" w:rsidRDefault="00402247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Do analýzy vstupují žádosti podané po roce 2000. </w:t>
      </w:r>
      <w:r w:rsidR="0003706A">
        <w:rPr>
          <w:rFonts w:ascii="Times New Roman" w:hAnsi="Times New Roman" w:cs="Times New Roman"/>
          <w:sz w:val="24"/>
          <w:szCs w:val="24"/>
          <w:lang w:val="cs-CZ"/>
        </w:rPr>
        <w:t xml:space="preserve">Pro zařazení do analýzy stačí, aby alespoň jedna žádost v rámci </w:t>
      </w:r>
      <w:r w:rsidR="0003706A" w:rsidRPr="0003706A">
        <w:rPr>
          <w:rFonts w:ascii="Times New Roman" w:hAnsi="Times New Roman" w:cs="Times New Roman"/>
          <w:i/>
          <w:sz w:val="24"/>
          <w:szCs w:val="24"/>
          <w:lang w:val="cs-CZ"/>
        </w:rPr>
        <w:t xml:space="preserve">patent </w:t>
      </w:r>
      <w:proofErr w:type="spellStart"/>
      <w:r w:rsidR="0003706A" w:rsidRPr="0003706A">
        <w:rPr>
          <w:rFonts w:ascii="Times New Roman" w:hAnsi="Times New Roman" w:cs="Times New Roman"/>
          <w:i/>
          <w:sz w:val="24"/>
          <w:szCs w:val="24"/>
          <w:lang w:val="cs-CZ"/>
        </w:rPr>
        <w:t>family</w:t>
      </w:r>
      <w:proofErr w:type="spellEnd"/>
      <w:r w:rsidR="0003706A">
        <w:rPr>
          <w:rFonts w:ascii="Times New Roman" w:hAnsi="Times New Roman" w:cs="Times New Roman"/>
          <w:sz w:val="24"/>
          <w:szCs w:val="24"/>
          <w:lang w:val="cs-CZ"/>
        </w:rPr>
        <w:t xml:space="preserve"> spadala do sledovaného období. </w:t>
      </w:r>
    </w:p>
    <w:p w:rsidR="00402247" w:rsidRDefault="00402247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02247" w:rsidRDefault="00716B1F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Od roku 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>2014 jsou data neúplná z důvodu lhůt</w:t>
      </w:r>
      <w:r w:rsidR="00753D66">
        <w:rPr>
          <w:rFonts w:ascii="Times New Roman" w:hAnsi="Times New Roman" w:cs="Times New Roman"/>
          <w:sz w:val="24"/>
          <w:szCs w:val="24"/>
          <w:lang w:val="cs-CZ"/>
        </w:rPr>
        <w:t>y 18 měsíců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53D66">
        <w:rPr>
          <w:rFonts w:ascii="Times New Roman" w:hAnsi="Times New Roman" w:cs="Times New Roman"/>
          <w:sz w:val="24"/>
          <w:szCs w:val="24"/>
          <w:lang w:val="cs-CZ"/>
        </w:rPr>
        <w:t>pro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 zveřejnění </w:t>
      </w:r>
      <w:r w:rsidR="0087235D">
        <w:rPr>
          <w:rFonts w:ascii="Times New Roman" w:hAnsi="Times New Roman" w:cs="Times New Roman"/>
          <w:sz w:val="24"/>
          <w:szCs w:val="24"/>
          <w:lang w:val="cs-CZ"/>
        </w:rPr>
        <w:t xml:space="preserve">žádosti 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i vlivem zpoždění </w:t>
      </w:r>
      <w:r w:rsidR="002B268C">
        <w:rPr>
          <w:rFonts w:ascii="Times New Roman" w:hAnsi="Times New Roman" w:cs="Times New Roman"/>
          <w:sz w:val="24"/>
          <w:szCs w:val="24"/>
          <w:lang w:val="cs-CZ"/>
        </w:rPr>
        <w:t xml:space="preserve">v </w:t>
      </w:r>
      <w:r w:rsidR="00693A81">
        <w:rPr>
          <w:rFonts w:ascii="Times New Roman" w:hAnsi="Times New Roman" w:cs="Times New Roman"/>
          <w:sz w:val="24"/>
          <w:szCs w:val="24"/>
          <w:lang w:val="cs-CZ"/>
        </w:rPr>
        <w:t>aktualizacích</w:t>
      </w:r>
      <w:r w:rsidR="0087235D">
        <w:rPr>
          <w:rFonts w:ascii="Times New Roman" w:hAnsi="Times New Roman" w:cs="Times New Roman"/>
          <w:sz w:val="24"/>
          <w:szCs w:val="24"/>
          <w:lang w:val="cs-CZ"/>
        </w:rPr>
        <w:t xml:space="preserve"> dat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 z jednotlivých </w:t>
      </w:r>
      <w:r w:rsidR="00A8775D">
        <w:rPr>
          <w:rFonts w:ascii="Times New Roman" w:hAnsi="Times New Roman" w:cs="Times New Roman"/>
          <w:sz w:val="24"/>
          <w:szCs w:val="24"/>
          <w:lang w:val="cs-CZ"/>
        </w:rPr>
        <w:t xml:space="preserve">patentových 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úřadů. </w:t>
      </w:r>
    </w:p>
    <w:p w:rsidR="00334A50" w:rsidRDefault="00334A50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DE0763" w:rsidRDefault="00DE0763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F2AC5" w:rsidRDefault="00EF2AC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:rsidR="001A21FD" w:rsidRPr="006A2F83" w:rsidRDefault="001A21FD" w:rsidP="001A21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sz w:val="24"/>
          <w:szCs w:val="24"/>
          <w:lang w:val="cs-CZ"/>
        </w:rPr>
        <w:lastRenderedPageBreak/>
        <w:t>Jak určit význam patentu?</w:t>
      </w:r>
    </w:p>
    <w:p w:rsidR="001A21FD" w:rsidRDefault="001A21FD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935DB" w:rsidRDefault="00C13F3B" w:rsidP="00093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Samotný p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atent ještě </w:t>
      </w:r>
      <w:r w:rsidR="00384580">
        <w:rPr>
          <w:rFonts w:ascii="Times New Roman" w:hAnsi="Times New Roman" w:cs="Times New Roman"/>
          <w:sz w:val="24"/>
          <w:szCs w:val="24"/>
          <w:lang w:val="cs-CZ"/>
        </w:rPr>
        <w:t>nic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 neznamená. </w:t>
      </w:r>
      <w:r w:rsidR="00992D93">
        <w:rPr>
          <w:rFonts w:ascii="Times New Roman" w:hAnsi="Times New Roman" w:cs="Times New Roman"/>
          <w:sz w:val="24"/>
          <w:szCs w:val="24"/>
          <w:lang w:val="cs-CZ"/>
        </w:rPr>
        <w:t>Převážná většina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 patentů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totiž 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zůstává jen </w:t>
      </w:r>
      <w:r w:rsidR="00E330D6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>lepou uličkou, na kterou nic nenavazuje. Pro</w:t>
      </w:r>
      <w:r w:rsidR="000B5752">
        <w:rPr>
          <w:rFonts w:ascii="Times New Roman" w:hAnsi="Times New Roman" w:cs="Times New Roman"/>
          <w:sz w:val="24"/>
          <w:szCs w:val="24"/>
          <w:lang w:val="cs-CZ"/>
        </w:rPr>
        <w:t>to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 je dů</w:t>
      </w:r>
      <w:r w:rsidR="00E301B2">
        <w:rPr>
          <w:rFonts w:ascii="Times New Roman" w:hAnsi="Times New Roman" w:cs="Times New Roman"/>
          <w:sz w:val="24"/>
          <w:szCs w:val="24"/>
          <w:lang w:val="cs-CZ"/>
        </w:rPr>
        <w:t xml:space="preserve">ležité </w:t>
      </w:r>
      <w:r w:rsidR="001C7E5B">
        <w:rPr>
          <w:rFonts w:ascii="Times New Roman" w:hAnsi="Times New Roman" w:cs="Times New Roman"/>
          <w:sz w:val="24"/>
          <w:szCs w:val="24"/>
          <w:lang w:val="cs-CZ"/>
        </w:rPr>
        <w:t>o patentech zjistit něco více</w:t>
      </w:r>
      <w:r w:rsidR="00E301B2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0935DB" w:rsidRDefault="000935DB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1A21FD" w:rsidRDefault="004A2D6D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Nabízí se sledovat toky peněz z licenčních poplatků</w:t>
      </w:r>
      <w:r w:rsidR="00963A65" w:rsidRPr="00963A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963A65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anebo </w:t>
      </w:r>
      <w:r w:rsidR="00963A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prodeje </w:t>
      </w:r>
      <w:r w:rsidR="00963A65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patentů samotných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844D2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Jenomže </w:t>
      </w:r>
      <w:r w:rsidR="00963A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podniky mohou patentovanou technologii využívat interně a mít z toho velký prospěch i bez licencování. </w:t>
      </w:r>
    </w:p>
    <w:p w:rsidR="00105D13" w:rsidRDefault="00105D13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F6660E" w:rsidRDefault="00963A65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Navíc údaje o </w:t>
      </w:r>
      <w:r w:rsidR="00F6660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souvisejících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finančních tocích nejsou</w:t>
      </w:r>
      <w:r w:rsidR="001C7E5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vždy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přístupné a nemusí se je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ani podařit dodatečně sesbírat</w:t>
      </w:r>
      <w:r w:rsidR="00F6660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277C0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</w:p>
    <w:p w:rsidR="00F6660E" w:rsidRDefault="00F6660E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9B6244" w:rsidDel="005C3776" w:rsidRDefault="009B6244" w:rsidP="009B6244">
      <w:pPr>
        <w:spacing w:after="0" w:line="240" w:lineRule="auto"/>
        <w:jc w:val="both"/>
        <w:rPr>
          <w:del w:id="15" w:author="Martin Srholec" w:date="2018-10-26T11:01:00Z"/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del w:id="16" w:author="Martin Srholec" w:date="2018-10-26T11:01:00Z">
        <w:r w:rsidDel="005C377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F</w:delText>
        </w:r>
        <w:r w:rsidRPr="00760F6D" w:rsidDel="005C377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ilantrop může </w:delText>
        </w:r>
        <w:r w:rsidR="00992D93" w:rsidDel="005C377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zásadní objev</w:delText>
        </w:r>
        <w:r w:rsidRPr="00760F6D" w:rsidDel="005C377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, </w:delText>
        </w:r>
        <w:r w:rsidDel="005C377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například lé</w:delText>
        </w:r>
        <w:r w:rsidR="00131C8F" w:rsidDel="005C377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čebnou látku</w:delText>
        </w:r>
        <w:r w:rsidDel="005C377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, o</w:delText>
        </w:r>
        <w:r w:rsidRPr="00760F6D" w:rsidDel="005C377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chránit patentem</w:delText>
        </w:r>
        <w:r w:rsidDel="005C377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, avšak nikoliv aby </w:delText>
        </w:r>
        <w:r w:rsidR="00131C8F" w:rsidDel="005C377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z </w:delText>
        </w:r>
        <w:r w:rsidR="00992D93" w:rsidDel="005C377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něho</w:delText>
        </w:r>
        <w:r w:rsidDel="005C377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  <w:r w:rsidR="00AB48B8" w:rsidDel="005C377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profitoval</w:delText>
        </w:r>
        <w:r w:rsidDel="005C377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, ale aby</w:delText>
        </w:r>
        <w:r w:rsidR="00992D93" w:rsidDel="005C377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mohl být </w:delText>
        </w:r>
        <w:r w:rsidR="00131C8F" w:rsidDel="005C3776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bezpečně poskytnut k využití zdarma.</w:delText>
        </w:r>
      </w:del>
    </w:p>
    <w:p w:rsidR="00131C8F" w:rsidDel="005C3776" w:rsidRDefault="00131C8F" w:rsidP="009B6244">
      <w:pPr>
        <w:spacing w:after="0" w:line="240" w:lineRule="auto"/>
        <w:jc w:val="both"/>
        <w:rPr>
          <w:del w:id="17" w:author="Martin Srholec" w:date="2018-10-26T11:01:00Z"/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DB363F" w:rsidRDefault="00105D13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Citace jsou objektivnější, protože odráží </w:t>
      </w:r>
      <w:r w:rsidR="006C23E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především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technologickou relevanci vynálezu, nikoliv jeho komerční hodnotu</w:t>
      </w:r>
      <w:r w:rsidR="00DB363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na trhu</w:t>
      </w:r>
      <w:r w:rsidR="00844D2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která závisí</w:t>
      </w:r>
      <w:r w:rsidR="00B0771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844D2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 řadě </w:t>
      </w:r>
      <w:r w:rsidR="00B0771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faktorů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:rsidR="00DB363F" w:rsidRDefault="00DB363F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DB363F" w:rsidRDefault="00DB363F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Díky tomu jsou citace 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lépe </w:t>
      </w:r>
      <w:r w:rsidR="00105D1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souměřitelné 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mezi různými </w:t>
      </w:r>
      <w:r w:rsidR="00105D13" w:rsidRPr="00105D1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typy organizací</w:t>
      </w:r>
      <w:r w:rsidR="00105D1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6273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CE7F3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Citační potenciál patentu tolik neovlivňuje, </w:t>
      </w:r>
      <w:r w:rsidR="006273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jestli je jeho původcem </w:t>
      </w:r>
      <w:r w:rsidR="00620D5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podnik</w:t>
      </w:r>
      <w:r w:rsidR="006273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anebo 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univerzita</w:t>
      </w:r>
      <w:r w:rsidR="008F4EE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:rsidR="008F4EE0" w:rsidRDefault="008F4EE0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620D58" w:rsidRDefault="00620D58" w:rsidP="00620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atenty rovněž </w:t>
      </w:r>
      <w:r w:rsidR="00932EC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nutně 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 nějaké době vyprší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ale </w:t>
      </w:r>
      <w:r w:rsidR="006336E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pokud zůstávají relevantní, mohou být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citovány i potom.</w:t>
      </w:r>
    </w:p>
    <w:p w:rsidR="00620D58" w:rsidRDefault="00620D58" w:rsidP="00620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766F09" w:rsidRDefault="00766F0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F2AC5" w:rsidRDefault="00EF2AC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:rsidR="001E2CE9" w:rsidRPr="006A2F83" w:rsidRDefault="001E2CE9" w:rsidP="001E2C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lastRenderedPageBreak/>
        <w:t>Standardní ukazatel</w:t>
      </w:r>
    </w:p>
    <w:p w:rsidR="00862032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533D9" w:rsidRDefault="006533D9" w:rsidP="007E33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533D9" w:rsidRDefault="006533D9" w:rsidP="00EF2A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Citace se v ekonomické literatuře používají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pro odhad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hodnoty patentu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a tok</w:t>
      </w:r>
      <w:r w:rsidR="00F51980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 znalostí již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desítky let.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Jedná se o velmi </w:t>
      </w:r>
      <w:r w:rsidR="00CE5C0E" w:rsidRPr="009E6B23">
        <w:rPr>
          <w:rFonts w:ascii="Times New Roman" w:hAnsi="Times New Roman" w:cs="Times New Roman"/>
          <w:sz w:val="24"/>
          <w:szCs w:val="24"/>
          <w:lang w:val="cs-CZ"/>
        </w:rPr>
        <w:t xml:space="preserve">dobře zaběhnutý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ukazatel.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Pro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získání lepšího přehledu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v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odborné </w:t>
      </w:r>
      <w:r>
        <w:rPr>
          <w:rFonts w:ascii="Times New Roman" w:hAnsi="Times New Roman" w:cs="Times New Roman"/>
          <w:sz w:val="24"/>
          <w:szCs w:val="24"/>
          <w:lang w:val="cs-CZ"/>
        </w:rPr>
        <w:t>literatu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ře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na</w:t>
      </w:r>
      <w:r w:rsidR="00F51980">
        <w:rPr>
          <w:rFonts w:ascii="Times New Roman" w:hAnsi="Times New Roman" w:cs="Times New Roman"/>
          <w:sz w:val="24"/>
          <w:szCs w:val="24"/>
          <w:lang w:val="cs-CZ"/>
        </w:rPr>
        <w:t xml:space="preserve"> toto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 téma doporučujeme:</w:t>
      </w:r>
    </w:p>
    <w:p w:rsidR="00CE5C0E" w:rsidRDefault="00CE5C0E" w:rsidP="00EF2A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Carpenter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, M.,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Narin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, F.,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Woolf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, P. (1981)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Citation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rates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to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technologically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important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patents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World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Patent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Information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>, 3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160–163. </w:t>
      </w:r>
      <w:hyperlink r:id="rId15" w:history="1">
        <w:r w:rsidRPr="00986CF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https://doi.org/10.1016/0172-2190(81)90098-3</w:t>
        </w:r>
      </w:hyperlink>
    </w:p>
    <w:p w:rsidR="00CD6DB6" w:rsidRDefault="00CD6DB6" w:rsidP="00CE5C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D6DB6" w:rsidRP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Hall</w:t>
      </w:r>
      <w:proofErr w:type="spellEnd"/>
      <w:r w:rsidRPr="00CD6DB6">
        <w:rPr>
          <w:rFonts w:ascii="Times New Roman" w:hAnsi="Times New Roman" w:cs="Times New Roman"/>
          <w:sz w:val="24"/>
          <w:szCs w:val="24"/>
          <w:lang w:val="cs-CZ"/>
        </w:rPr>
        <w:t>, B.</w:t>
      </w:r>
      <w:r w:rsidR="0072006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H., </w:t>
      </w: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Jaffe</w:t>
      </w:r>
      <w:proofErr w:type="spellEnd"/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A.</w:t>
      </w:r>
      <w:r>
        <w:rPr>
          <w:rFonts w:ascii="Times New Roman" w:hAnsi="Times New Roman" w:cs="Times New Roman"/>
          <w:sz w:val="24"/>
          <w:szCs w:val="24"/>
          <w:lang w:val="cs-CZ"/>
        </w:rPr>
        <w:t>,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Trajtenberg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, M.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(2005) Market </w:t>
      </w: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Value</w:t>
      </w:r>
      <w:proofErr w:type="spellEnd"/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and Patent </w:t>
      </w: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Citations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Rand </w:t>
      </w: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Journal</w:t>
      </w:r>
      <w:proofErr w:type="spellEnd"/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proofErr w:type="gramStart"/>
      <w:r w:rsidRPr="00CD6DB6"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proofErr w:type="gramEnd"/>
    </w:p>
    <w:p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Economics</w:t>
      </w:r>
      <w:proofErr w:type="spellEnd"/>
      <w:r w:rsidRPr="00CD6DB6">
        <w:rPr>
          <w:rFonts w:ascii="Times New Roman" w:hAnsi="Times New Roman" w:cs="Times New Roman"/>
          <w:sz w:val="24"/>
          <w:szCs w:val="24"/>
          <w:lang w:val="cs-CZ"/>
        </w:rPr>
        <w:t>, 36,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16-38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>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16" w:history="1">
        <w:r w:rsidRPr="00986CF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https://www.jstor.org/stable/1593752</w:t>
        </w:r>
      </w:hyperlink>
    </w:p>
    <w:p w:rsidR="00CD6DB6" w:rsidRDefault="00CD6DB6" w:rsidP="00CE5C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E5C0E" w:rsidRPr="00CE5C0E" w:rsidRDefault="00CE5C0E" w:rsidP="00CE5C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Jaffe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, A. B., de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Rassenfosse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, G. (2016) Patent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Citation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 Data in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Social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 Science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Research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: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Overview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 and Best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Practices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. NBER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Working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Paper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 No. 21868, </w:t>
      </w:r>
      <w:hyperlink r:id="rId17" w:history="1">
        <w:r w:rsidRPr="00CE5C0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http://www.nber.org/papers/w21868</w:t>
        </w:r>
      </w:hyperlink>
      <w:r w:rsidRPr="00CE5C0E">
        <w:rPr>
          <w:rStyle w:val="Hyperlink"/>
          <w:rFonts w:ascii="Times New Roman" w:hAnsi="Times New Roman" w:cs="Times New Roman"/>
          <w:sz w:val="24"/>
          <w:szCs w:val="24"/>
          <w:lang w:val="cs-CZ"/>
        </w:rPr>
        <w:t>.</w:t>
      </w:r>
    </w:p>
    <w:p w:rsidR="00CD6DB6" w:rsidRDefault="00CD6DB6" w:rsidP="007E33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OECD (2009)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The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Use and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Analysis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Citations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in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Patents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. OECD Patent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Statistics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Manual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cs-CZ"/>
        </w:rPr>
        <w:t>kapitola</w:t>
      </w:r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6, OECD, Paris, s. 105-123.</w:t>
      </w:r>
      <w:r w:rsidRPr="00C93507">
        <w:t xml:space="preserve"> </w:t>
      </w:r>
      <w:hyperlink r:id="rId18" w:history="1">
        <w:r w:rsidRPr="00986CF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http://www.oecd.org/sti/inno/oecdpatentstatisticsmanual.htm</w:t>
        </w:r>
      </w:hyperlink>
    </w:p>
    <w:p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Trajtenberg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, M. (1990). A Penny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for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Your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Quotes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: Patent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Citations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and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the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Value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Innovations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The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RAND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Journal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Economics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>, 21</w:t>
      </w:r>
      <w:r>
        <w:rPr>
          <w:rFonts w:ascii="Times New Roman" w:hAnsi="Times New Roman" w:cs="Times New Roman"/>
          <w:sz w:val="24"/>
          <w:szCs w:val="24"/>
          <w:lang w:val="cs-CZ"/>
        </w:rPr>
        <w:t>,</w:t>
      </w:r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172-187. </w:t>
      </w:r>
      <w:hyperlink r:id="rId19" w:history="1">
        <w:r w:rsidRPr="00986CF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http://www.jstor.org/stable/2555502</w:t>
        </w:r>
      </w:hyperlink>
    </w:p>
    <w:p w:rsidR="00CD6DB6" w:rsidRDefault="00CD6DB6" w:rsidP="00C93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F51980" w:rsidRDefault="00F5198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:rsidR="00862032" w:rsidRPr="000225DC" w:rsidRDefault="000225DC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225DC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lastRenderedPageBreak/>
        <w:t>Patenty v h</w:t>
      </w:r>
      <w:r w:rsidR="00862032" w:rsidRPr="000225DC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odnocení výzkumu</w:t>
      </w:r>
    </w:p>
    <w:p w:rsidR="00862032" w:rsidRPr="0025453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743CE2" w:rsidRDefault="00254533" w:rsidP="00743C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Od roku  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2008 </w:t>
      </w:r>
      <w:r w:rsidR="00AC6B1B">
        <w:rPr>
          <w:rFonts w:ascii="Times New Roman" w:hAnsi="Times New Roman" w:cs="Times New Roman"/>
          <w:sz w:val="24"/>
          <w:szCs w:val="24"/>
          <w:lang w:val="cs-CZ"/>
        </w:rPr>
        <w:t>začaly být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ve vládním systému hodnocení, pro který se vžil název </w:t>
      </w:r>
      <w:hyperlink r:id="rId20" w:history="1">
        <w:r w:rsidRPr="002D658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„</w:t>
        </w:r>
        <w:proofErr w:type="spellStart"/>
        <w:r w:rsidRPr="002D658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kafemlejnek</w:t>
        </w:r>
        <w:proofErr w:type="spellEnd"/>
        <w:r w:rsidRPr="002D658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“</w:t>
        </w:r>
        <w:r w:rsidR="002D658E" w:rsidRPr="002D658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(první verze)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>přidělovány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body za </w:t>
      </w:r>
      <w:r w:rsidR="00AC6B1B">
        <w:rPr>
          <w:rFonts w:ascii="Times New Roman" w:hAnsi="Times New Roman" w:cs="Times New Roman"/>
          <w:sz w:val="24"/>
          <w:szCs w:val="24"/>
          <w:lang w:val="cs-CZ"/>
        </w:rPr>
        <w:t>každý patent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 (s bonusem pro využívané patenty). Za patenty </w:t>
      </w:r>
      <w:hyperlink r:id="rId21" w:history="1">
        <w:r w:rsidR="002D658E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EPO</w:t>
        </w:r>
      </w:hyperlink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hyperlink r:id="rId22" w:history="1">
        <w:r w:rsidR="002D658E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USPTO</w:t>
        </w:r>
      </w:hyperlink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2D658E" w:rsidRPr="00EF760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23" w:history="1">
        <w:r w:rsidR="002D658E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Japan Patent Office</w:t>
        </w:r>
      </w:hyperlink>
      <w:r w:rsidR="00743CE2">
        <w:rPr>
          <w:rFonts w:ascii="Times New Roman" w:hAnsi="Times New Roman" w:cs="Times New Roman"/>
          <w:sz w:val="24"/>
          <w:szCs w:val="24"/>
          <w:lang w:val="cs-CZ"/>
        </w:rPr>
        <w:t xml:space="preserve"> bylo </w:t>
      </w:r>
      <w:r w:rsidR="00D778CE">
        <w:rPr>
          <w:rFonts w:ascii="Times New Roman" w:hAnsi="Times New Roman" w:cs="Times New Roman"/>
          <w:sz w:val="24"/>
          <w:szCs w:val="24"/>
          <w:lang w:val="cs-CZ"/>
        </w:rPr>
        <w:t xml:space="preserve">navíc </w:t>
      </w:r>
      <w:r w:rsidR="00743CE2">
        <w:rPr>
          <w:rFonts w:ascii="Times New Roman" w:hAnsi="Times New Roman" w:cs="Times New Roman"/>
          <w:sz w:val="24"/>
          <w:szCs w:val="24"/>
          <w:lang w:val="cs-CZ"/>
        </w:rPr>
        <w:t xml:space="preserve">udělováno </w:t>
      </w:r>
      <w:r w:rsidR="004E2F2E">
        <w:rPr>
          <w:rFonts w:ascii="Times New Roman" w:hAnsi="Times New Roman" w:cs="Times New Roman"/>
          <w:sz w:val="24"/>
          <w:szCs w:val="24"/>
          <w:lang w:val="cs-CZ"/>
        </w:rPr>
        <w:t>obrovské</w:t>
      </w:r>
      <w:r w:rsidR="00743CE2">
        <w:rPr>
          <w:rFonts w:ascii="Times New Roman" w:hAnsi="Times New Roman" w:cs="Times New Roman"/>
          <w:sz w:val="24"/>
          <w:szCs w:val="24"/>
          <w:lang w:val="cs-CZ"/>
        </w:rPr>
        <w:t xml:space="preserve"> množství bodů bez ohledu na cokoliv dalšího.</w:t>
      </w:r>
    </w:p>
    <w:p w:rsidR="00743CE2" w:rsidRDefault="00743CE2" w:rsidP="00743C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AC6B1B" w:rsidRDefault="00AC6B1B" w:rsidP="00AC6B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Podle těchto bodů se pak trojčlenkou rozdělovaly peníze na institucionální podporu výzkumu, což motivovalo k patentování jen </w:t>
      </w:r>
      <w:r w:rsidR="00227225">
        <w:rPr>
          <w:rFonts w:ascii="Times New Roman" w:hAnsi="Times New Roman" w:cs="Times New Roman"/>
          <w:sz w:val="24"/>
          <w:szCs w:val="24"/>
          <w:lang w:val="cs-CZ"/>
        </w:rPr>
        <w:t>kvůli bodům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D778CE">
        <w:rPr>
          <w:rFonts w:ascii="Times New Roman" w:hAnsi="Times New Roman" w:cs="Times New Roman"/>
          <w:sz w:val="24"/>
          <w:szCs w:val="24"/>
          <w:lang w:val="cs-CZ"/>
        </w:rPr>
        <w:t xml:space="preserve">Nejvíce se vytvářely nesmyslné </w:t>
      </w:r>
      <w:r w:rsidR="004E2F2E">
        <w:rPr>
          <w:rFonts w:ascii="Times New Roman" w:hAnsi="Times New Roman" w:cs="Times New Roman"/>
          <w:sz w:val="24"/>
          <w:szCs w:val="24"/>
          <w:lang w:val="cs-CZ"/>
        </w:rPr>
        <w:t>užitn</w:t>
      </w:r>
      <w:r w:rsidR="00D778CE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4E2F2E">
        <w:rPr>
          <w:rFonts w:ascii="Times New Roman" w:hAnsi="Times New Roman" w:cs="Times New Roman"/>
          <w:sz w:val="24"/>
          <w:szCs w:val="24"/>
          <w:lang w:val="cs-CZ"/>
        </w:rPr>
        <w:t xml:space="preserve"> vzory, ale platilo to i pro patenty.</w:t>
      </w:r>
    </w:p>
    <w:p w:rsidR="00AC6B1B" w:rsidRDefault="00AC6B1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A5D52" w:rsidRDefault="005C3776" w:rsidP="006A5D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hyperlink r:id="rId24" w:history="1">
        <w:r w:rsidR="006A5D5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Revidovaný</w:t>
        </w:r>
        <w:r w:rsidR="006A5D52" w:rsidRPr="00AD71ED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spellStart"/>
        <w:r w:rsidR="006A5D52" w:rsidRPr="00AD71ED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kafemlejn</w:t>
        </w:r>
        <w:r w:rsidR="006A5D5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ek</w:t>
        </w:r>
        <w:proofErr w:type="spellEnd"/>
        <w:r w:rsidR="006A5D52" w:rsidRPr="00AD71ED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, tzv. Metodik</w:t>
        </w:r>
        <w:r w:rsidR="006A5D5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a</w:t>
        </w:r>
        <w:r w:rsidR="006A5D52" w:rsidRPr="00AD71ED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2013</w:t>
        </w:r>
      </w:hyperlink>
      <w:r w:rsidR="006A5D52">
        <w:rPr>
          <w:rFonts w:ascii="Times New Roman" w:hAnsi="Times New Roman" w:cs="Times New Roman"/>
          <w:sz w:val="24"/>
          <w:szCs w:val="24"/>
          <w:lang w:val="cs-CZ"/>
        </w:rPr>
        <w:t xml:space="preserve">, který začal platit od roku 2012, bodové ohodnocení patentů </w:t>
      </w:r>
      <w:r w:rsidR="00D778CE">
        <w:rPr>
          <w:rFonts w:ascii="Times New Roman" w:hAnsi="Times New Roman" w:cs="Times New Roman"/>
          <w:sz w:val="24"/>
          <w:szCs w:val="24"/>
          <w:lang w:val="cs-CZ"/>
        </w:rPr>
        <w:t>omezil</w:t>
      </w:r>
      <w:r w:rsidR="006A5D52">
        <w:rPr>
          <w:rFonts w:ascii="Times New Roman" w:hAnsi="Times New Roman" w:cs="Times New Roman"/>
          <w:sz w:val="24"/>
          <w:szCs w:val="24"/>
          <w:lang w:val="cs-CZ"/>
        </w:rPr>
        <w:t xml:space="preserve">, ale princip sčítání bodů za </w:t>
      </w:r>
      <w:r w:rsidR="00227225">
        <w:rPr>
          <w:rFonts w:ascii="Times New Roman" w:hAnsi="Times New Roman" w:cs="Times New Roman"/>
          <w:sz w:val="24"/>
          <w:szCs w:val="24"/>
          <w:lang w:val="cs-CZ"/>
        </w:rPr>
        <w:t>výsledky</w:t>
      </w:r>
      <w:r w:rsidR="006A5D52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r w:rsidR="00AC2FE0">
        <w:rPr>
          <w:rFonts w:ascii="Times New Roman" w:hAnsi="Times New Roman" w:cs="Times New Roman"/>
          <w:sz w:val="24"/>
          <w:szCs w:val="24"/>
          <w:lang w:val="cs-CZ"/>
        </w:rPr>
        <w:t xml:space="preserve">následně </w:t>
      </w:r>
      <w:r w:rsidR="006A5D52">
        <w:rPr>
          <w:rFonts w:ascii="Times New Roman" w:hAnsi="Times New Roman" w:cs="Times New Roman"/>
          <w:sz w:val="24"/>
          <w:szCs w:val="24"/>
          <w:lang w:val="cs-CZ"/>
        </w:rPr>
        <w:t>peněz za body zůstal stejný.</w:t>
      </w:r>
    </w:p>
    <w:p w:rsidR="001D579F" w:rsidRDefault="001D579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227225" w:rsidRPr="00E4513A" w:rsidRDefault="00227225" w:rsidP="00227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Až nová metodika </w:t>
      </w:r>
      <w:hyperlink r:id="rId25" w:history="1">
        <w:proofErr w:type="spellStart"/>
        <w:r w:rsidRPr="00E4513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Metodika</w:t>
        </w:r>
        <w:proofErr w:type="spellEnd"/>
        <w:r w:rsidRPr="00E4513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2017+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tomuto principu udělala přítrž</w:t>
      </w:r>
      <w:r w:rsidRPr="001D579F">
        <w:rPr>
          <w:rFonts w:ascii="Times New Roman" w:hAnsi="Times New Roman" w:cs="Times New Roman"/>
          <w:sz w:val="24"/>
          <w:szCs w:val="24"/>
          <w:lang w:val="cs-CZ"/>
        </w:rPr>
        <w:t xml:space="preserve"> a zavedla hodnocení výzkumných organizací v pěti modulech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včetně hodnocení </w:t>
      </w:r>
      <w:r w:rsidRPr="001D579F">
        <w:rPr>
          <w:rFonts w:ascii="Times New Roman" w:hAnsi="Times New Roman" w:cs="Times New Roman"/>
          <w:sz w:val="24"/>
          <w:szCs w:val="24"/>
          <w:lang w:val="cs-CZ"/>
        </w:rPr>
        <w:t>kvality vybraných výsledků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skrze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peer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review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do kterého mohou být přihlášeny i patenty. </w:t>
      </w:r>
    </w:p>
    <w:p w:rsidR="00227225" w:rsidRDefault="0022722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E2781" w:rsidRPr="00CE2781" w:rsidRDefault="00CC1316" w:rsidP="00CE27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Nadále</w:t>
      </w:r>
      <w:r w:rsidR="00CE278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7248"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CE2781">
        <w:rPr>
          <w:rFonts w:ascii="Times New Roman" w:hAnsi="Times New Roman" w:cs="Times New Roman"/>
          <w:sz w:val="24"/>
          <w:szCs w:val="24"/>
          <w:lang w:val="cs-CZ"/>
        </w:rPr>
        <w:t xml:space="preserve">však </w:t>
      </w:r>
      <w:r w:rsidR="00CE7248">
        <w:rPr>
          <w:rFonts w:ascii="Times New Roman" w:hAnsi="Times New Roman" w:cs="Times New Roman"/>
          <w:sz w:val="24"/>
          <w:szCs w:val="24"/>
          <w:lang w:val="cs-CZ"/>
        </w:rPr>
        <w:t>v oblasti</w:t>
      </w:r>
      <w:r w:rsidR="00D042FB">
        <w:rPr>
          <w:rFonts w:ascii="Times New Roman" w:hAnsi="Times New Roman" w:cs="Times New Roman"/>
          <w:sz w:val="24"/>
          <w:szCs w:val="24"/>
          <w:lang w:val="cs-CZ"/>
        </w:rPr>
        <w:t xml:space="preserve"> hodnocení programů </w:t>
      </w:r>
      <w:r w:rsidR="0083646B">
        <w:rPr>
          <w:rFonts w:ascii="Times New Roman" w:hAnsi="Times New Roman" w:cs="Times New Roman"/>
          <w:sz w:val="24"/>
          <w:szCs w:val="24"/>
          <w:lang w:val="cs-CZ"/>
        </w:rPr>
        <w:t xml:space="preserve">účelové podpory </w:t>
      </w:r>
      <w:r w:rsidR="00CE7248">
        <w:rPr>
          <w:rFonts w:ascii="Times New Roman" w:hAnsi="Times New Roman" w:cs="Times New Roman"/>
          <w:sz w:val="24"/>
          <w:szCs w:val="24"/>
          <w:lang w:val="cs-CZ"/>
        </w:rPr>
        <w:t xml:space="preserve">pokračuje </w:t>
      </w:r>
      <w:r w:rsidR="0083646B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EA67D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3646B">
        <w:rPr>
          <w:rFonts w:ascii="Times New Roman" w:hAnsi="Times New Roman" w:cs="Times New Roman"/>
          <w:sz w:val="24"/>
          <w:szCs w:val="24"/>
          <w:lang w:val="cs-CZ"/>
        </w:rPr>
        <w:t xml:space="preserve">režimu „sčítání čárek“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za bezprostřední výstupy. 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 xml:space="preserve">Některé patenty tak </w:t>
      </w:r>
      <w:r w:rsidR="00CE7248">
        <w:rPr>
          <w:rFonts w:ascii="Times New Roman" w:hAnsi="Times New Roman" w:cs="Times New Roman"/>
          <w:sz w:val="24"/>
          <w:szCs w:val="24"/>
          <w:lang w:val="cs-CZ"/>
        </w:rPr>
        <w:t>stále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 xml:space="preserve"> vznikají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primárně 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 xml:space="preserve">za účelem </w:t>
      </w:r>
      <w:r>
        <w:rPr>
          <w:rFonts w:ascii="Times New Roman" w:hAnsi="Times New Roman" w:cs="Times New Roman"/>
          <w:sz w:val="24"/>
          <w:szCs w:val="24"/>
          <w:lang w:val="cs-CZ"/>
        </w:rPr>
        <w:t>vykázání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042FB">
        <w:rPr>
          <w:rFonts w:ascii="Times New Roman" w:hAnsi="Times New Roman" w:cs="Times New Roman"/>
          <w:sz w:val="24"/>
          <w:szCs w:val="24"/>
          <w:lang w:val="cs-CZ"/>
        </w:rPr>
        <w:t>uznatelných výsledků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v</w:t>
      </w:r>
      <w:r w:rsidR="00D042F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dotovaných projektech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2F2FCD" w:rsidRDefault="002F2FC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E2781" w:rsidRDefault="00CE2781" w:rsidP="00CE27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:rsidR="00CA5AEE" w:rsidRDefault="00CA5AEE" w:rsidP="009629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:rsidR="0062264D" w:rsidRDefault="0062264D" w:rsidP="0062264D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2F2FD4" w:rsidRDefault="002F2FD4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lastRenderedPageBreak/>
        <w:t>Předchozí IDEA studie</w:t>
      </w:r>
      <w:r w:rsidRPr="006A2F8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</w:p>
    <w:p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A611F1" w:rsidRPr="006A2F83" w:rsidRDefault="00A611F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Doporučujeme předchozí </w:t>
      </w:r>
      <w:proofErr w:type="gramStart"/>
      <w:r w:rsidRPr="006A2F83">
        <w:rPr>
          <w:rFonts w:ascii="Times New Roman" w:hAnsi="Times New Roman" w:cs="Times New Roman"/>
          <w:sz w:val="24"/>
          <w:szCs w:val="24"/>
          <w:lang w:val="cs-CZ"/>
        </w:rPr>
        <w:t>IDEA</w:t>
      </w:r>
      <w:proofErr w:type="gramEnd"/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 studie na související témata:</w:t>
      </w: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5F6E44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6A2F83">
        <w:rPr>
          <w:rFonts w:ascii="Times New Roman" w:hAnsi="Times New Roman" w:cs="Times New Roman"/>
          <w:sz w:val="24"/>
          <w:szCs w:val="24"/>
          <w:lang w:val="cs-CZ"/>
        </w:rPr>
        <w:t>Sidorkin</w:t>
      </w:r>
      <w:proofErr w:type="spellEnd"/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, O. and Srholec, M. 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(2017) </w:t>
      </w:r>
      <w:hyperlink r:id="rId26" w:history="1"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Do direct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subsidies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stimulate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new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R&amp;D output in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firms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? A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comparison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of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IMPULS, TIP and ALFA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programmes</w:t>
        </w:r>
        <w:proofErr w:type="spellEnd"/>
      </w:hyperlink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Studie 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8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/2017. </w:t>
      </w:r>
      <w:proofErr w:type="spellStart"/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-tank IDEA při NHÚ AV ČR.</w:t>
      </w: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5F6E44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6A2F83">
        <w:rPr>
          <w:rFonts w:ascii="Times New Roman" w:hAnsi="Times New Roman" w:cs="Times New Roman"/>
          <w:sz w:val="24"/>
          <w:szCs w:val="24"/>
          <w:lang w:val="cs-CZ"/>
        </w:rPr>
        <w:t>Palguta</w:t>
      </w:r>
      <w:proofErr w:type="spellEnd"/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, J., and Srholec, M. 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(201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) </w:t>
      </w:r>
      <w:hyperlink r:id="rId27" w:history="1"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Stimulují přímé dotace soukromé výdaje firem na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VaV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? Metoda regresní diskontinuity</w:t>
        </w:r>
      </w:hyperlink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Studie 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17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/201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-tank IDEA při NHÚ AV ČR. </w:t>
      </w: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Macháček, V. a Srholec, M. (2016) </w:t>
      </w:r>
      <w:hyperlink r:id="rId28" w:history="1">
        <w:r w:rsidR="00667D56"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Transfer znalostí do praxe podnikajícími akademiky v České republice</w:t>
        </w:r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.</w:t>
        </w:r>
      </w:hyperlink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 Studie </w:t>
      </w:r>
      <w:r w:rsidR="00667D56" w:rsidRPr="006A2F83">
        <w:rPr>
          <w:rFonts w:ascii="Times New Roman" w:hAnsi="Times New Roman" w:cs="Times New Roman"/>
          <w:sz w:val="24"/>
          <w:szCs w:val="24"/>
          <w:lang w:val="cs-CZ"/>
        </w:rPr>
        <w:t>8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/201</w:t>
      </w:r>
      <w:r w:rsidR="00667D56"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Pr="006A2F83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-tank IDEA při NHÚ AV ČR. </w:t>
      </w: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>Podívejte se na videa ze seminářů k těmto publikacím:</w:t>
      </w: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667D56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>15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. 2017 - Seminář "</w:t>
      </w:r>
      <w:hyperlink r:id="rId29" w:history="1"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Vedou státní dotace firemního výzkumu a vývoje k novým výsledkům?</w:t>
        </w:r>
      </w:hyperlink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"</w:t>
      </w: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2. </w:t>
      </w:r>
      <w:r w:rsidR="00667D56" w:rsidRPr="006A2F83">
        <w:rPr>
          <w:rFonts w:ascii="Times New Roman" w:hAnsi="Times New Roman" w:cs="Times New Roman"/>
          <w:sz w:val="24"/>
          <w:szCs w:val="24"/>
          <w:lang w:val="cs-CZ"/>
        </w:rPr>
        <w:t>12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. 201</w:t>
      </w:r>
      <w:r w:rsidR="00667D56"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 – Seminář „</w:t>
      </w:r>
      <w:hyperlink r:id="rId30" w:history="1">
        <w:r w:rsidR="00667D56"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Motivační účinky podpory výzkumu a vývoje ve firmách: </w:t>
        </w:r>
        <w:proofErr w:type="spellStart"/>
        <w:r w:rsidR="00667D56"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Kontrafaktuální</w:t>
        </w:r>
        <w:proofErr w:type="spellEnd"/>
        <w:r w:rsidR="00667D56"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přístup k hodnocení programů</w:t>
        </w:r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“</w:t>
        </w:r>
      </w:hyperlink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A611F1" w:rsidRPr="006A2F83" w:rsidRDefault="00A611F1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Na stránkách </w:t>
      </w:r>
      <w:hyperlink r:id="rId31" w:history="1"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think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-tanku IDEA</w:t>
        </w:r>
      </w:hyperlink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 najdete i mnoho dalších  studií. </w:t>
      </w:r>
    </w:p>
    <w:p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A611F1" w:rsidRPr="006A2F83" w:rsidRDefault="00A611F1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sz w:val="24"/>
          <w:szCs w:val="24"/>
          <w:lang w:val="cs-CZ"/>
        </w:rPr>
        <w:t>Sektor</w:t>
      </w:r>
      <w:r w:rsidR="000A01A9">
        <w:rPr>
          <w:rFonts w:ascii="Times New Roman" w:hAnsi="Times New Roman" w:cs="Times New Roman"/>
          <w:b/>
          <w:sz w:val="24"/>
          <w:szCs w:val="24"/>
          <w:lang w:val="cs-CZ"/>
        </w:rPr>
        <w:t>y</w:t>
      </w:r>
    </w:p>
    <w:p w:rsidR="00255D17" w:rsidRDefault="00255D1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11782" w:rsidRDefault="0010063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255D17">
        <w:rPr>
          <w:rFonts w:ascii="Times New Roman" w:hAnsi="Times New Roman" w:cs="Times New Roman"/>
          <w:sz w:val="24"/>
          <w:szCs w:val="24"/>
          <w:lang w:val="cs-CZ"/>
        </w:rPr>
        <w:t xml:space="preserve">Pro lepší orientaci jsou </w:t>
      </w:r>
      <w:r>
        <w:rPr>
          <w:rFonts w:ascii="Times New Roman" w:hAnsi="Times New Roman" w:cs="Times New Roman"/>
          <w:sz w:val="24"/>
          <w:szCs w:val="24"/>
          <w:lang w:val="cs-CZ"/>
        </w:rPr>
        <w:t>o</w:t>
      </w:r>
      <w:r w:rsidR="00411782">
        <w:rPr>
          <w:rFonts w:ascii="Times New Roman" w:hAnsi="Times New Roman" w:cs="Times New Roman"/>
          <w:sz w:val="24"/>
          <w:szCs w:val="24"/>
          <w:lang w:val="cs-CZ"/>
        </w:rPr>
        <w:t xml:space="preserve">rganizace </w:t>
      </w:r>
      <w:r>
        <w:rPr>
          <w:rFonts w:ascii="Times New Roman" w:hAnsi="Times New Roman" w:cs="Times New Roman"/>
          <w:sz w:val="24"/>
          <w:szCs w:val="24"/>
          <w:lang w:val="cs-CZ"/>
        </w:rPr>
        <w:t>rozřazeny</w:t>
      </w:r>
      <w:r w:rsidR="00411782">
        <w:rPr>
          <w:rFonts w:ascii="Times New Roman" w:hAnsi="Times New Roman" w:cs="Times New Roman"/>
          <w:sz w:val="24"/>
          <w:szCs w:val="24"/>
          <w:lang w:val="cs-CZ"/>
        </w:rPr>
        <w:t xml:space="preserve"> do čtyř sektorů:</w:t>
      </w:r>
    </w:p>
    <w:p w:rsidR="00411782" w:rsidRDefault="0041178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51498C" w:rsidRDefault="005131B7" w:rsidP="00514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51498C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51498C" w:rsidRPr="0051498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1498C" w:rsidRPr="00760F6D">
        <w:rPr>
          <w:rFonts w:ascii="Times New Roman" w:hAnsi="Times New Roman" w:cs="Times New Roman"/>
          <w:sz w:val="24"/>
          <w:szCs w:val="24"/>
          <w:lang w:val="cs-CZ"/>
        </w:rPr>
        <w:t>Akademie věd ČR</w:t>
      </w:r>
      <w:r w:rsidR="0051498C">
        <w:rPr>
          <w:rFonts w:ascii="Times New Roman" w:hAnsi="Times New Roman" w:cs="Times New Roman"/>
          <w:sz w:val="24"/>
          <w:szCs w:val="24"/>
          <w:lang w:val="cs-CZ"/>
        </w:rPr>
        <w:t xml:space="preserve"> – instituty </w:t>
      </w:r>
      <w:hyperlink r:id="rId32" w:history="1">
        <w:r w:rsidR="0051498C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Akademie věd ČR</w:t>
        </w:r>
      </w:hyperlink>
      <w:r w:rsidR="004E61C8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E56F9B" w:rsidRDefault="00E56F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5131B7" w:rsidRDefault="0051498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b</w:t>
      </w:r>
      <w:r w:rsidR="005131B7" w:rsidRPr="00760F6D">
        <w:rPr>
          <w:rFonts w:ascii="Times New Roman" w:hAnsi="Times New Roman" w:cs="Times New Roman"/>
          <w:sz w:val="24"/>
          <w:szCs w:val="24"/>
          <w:lang w:val="cs-CZ"/>
        </w:rPr>
        <w:t>) Veřejné vysoké školy</w:t>
      </w:r>
      <w:r w:rsidR="005131B7">
        <w:rPr>
          <w:rFonts w:ascii="Times New Roman" w:hAnsi="Times New Roman" w:cs="Times New Roman"/>
          <w:sz w:val="24"/>
          <w:szCs w:val="24"/>
          <w:lang w:val="cs-CZ"/>
        </w:rPr>
        <w:t xml:space="preserve"> – </w:t>
      </w:r>
      <w:r w:rsidR="004E61C8">
        <w:rPr>
          <w:rFonts w:ascii="Times New Roman" w:hAnsi="Times New Roman" w:cs="Times New Roman"/>
          <w:sz w:val="24"/>
          <w:szCs w:val="24"/>
          <w:lang w:val="cs-CZ"/>
        </w:rPr>
        <w:t>podle</w:t>
      </w:r>
      <w:r w:rsidR="005131B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33" w:history="1">
        <w:r w:rsidR="004E61C8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</w:t>
        </w:r>
        <w:r w:rsidR="005131B7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eznamu MŠMT</w:t>
        </w:r>
      </w:hyperlink>
      <w:r w:rsidR="00E56F9B">
        <w:rPr>
          <w:rFonts w:ascii="Times New Roman" w:hAnsi="Times New Roman" w:cs="Times New Roman"/>
          <w:sz w:val="24"/>
          <w:szCs w:val="24"/>
          <w:lang w:val="cs-CZ"/>
        </w:rPr>
        <w:t xml:space="preserve"> (k 14. 9. 2018)</w:t>
      </w:r>
      <w:r w:rsidR="004E61C8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E56F9B" w:rsidRDefault="00E56F9B" w:rsidP="005131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5131B7" w:rsidRDefault="005131B7" w:rsidP="005131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c) Ostatní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výzkumné organizace </w:t>
      </w:r>
      <w:r w:rsidR="004E61C8">
        <w:rPr>
          <w:rFonts w:ascii="Times New Roman" w:hAnsi="Times New Roman" w:cs="Times New Roman"/>
          <w:sz w:val="24"/>
          <w:szCs w:val="24"/>
          <w:lang w:val="cs-CZ"/>
        </w:rPr>
        <w:t xml:space="preserve">– ostatní </w:t>
      </w:r>
      <w:r w:rsidRPr="005131B7">
        <w:rPr>
          <w:rFonts w:ascii="Times New Roman" w:hAnsi="Times New Roman" w:cs="Times New Roman"/>
          <w:sz w:val="24"/>
          <w:szCs w:val="24"/>
          <w:lang w:val="cs-CZ"/>
        </w:rPr>
        <w:t xml:space="preserve">subjekty na </w:t>
      </w:r>
      <w:hyperlink r:id="rId34" w:history="1">
        <w:r w:rsid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</w:t>
        </w:r>
        <w:r w:rsidR="004E61C8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eznamu výzkumných organizací MŠMT</w:t>
        </w:r>
      </w:hyperlink>
      <w:r w:rsidR="004E61C8">
        <w:rPr>
          <w:rFonts w:ascii="Times New Roman" w:hAnsi="Times New Roman" w:cs="Times New Roman"/>
          <w:sz w:val="24"/>
          <w:szCs w:val="24"/>
          <w:lang w:val="cs-CZ"/>
        </w:rPr>
        <w:t xml:space="preserve"> (k 14. 9. 2018) anebo </w:t>
      </w:r>
      <w:hyperlink r:id="rId35" w:history="1">
        <w:r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seznam</w:t>
        </w:r>
        <w:r w:rsidR="004E61C8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</w:t>
        </w:r>
        <w:r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r w:rsidR="004E61C8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posouzených </w:t>
        </w:r>
        <w:r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výzkumných organizací </w:t>
        </w:r>
        <w:proofErr w:type="gramStart"/>
        <w:r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RVVI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(k 2. 2. 2017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>).</w:t>
      </w:r>
      <w:r w:rsidR="009818C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:rsidR="00E56F9B" w:rsidRPr="005131B7" w:rsidRDefault="00E56F9B" w:rsidP="005131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D40C4" w:rsidRPr="006A2F83" w:rsidRDefault="005131B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d) </w:t>
      </w:r>
      <w:r>
        <w:rPr>
          <w:rFonts w:ascii="Times New Roman" w:hAnsi="Times New Roman" w:cs="Times New Roman"/>
          <w:sz w:val="24"/>
          <w:szCs w:val="24"/>
          <w:lang w:val="cs-CZ"/>
        </w:rPr>
        <w:t>Podniky</w:t>
      </w:r>
      <w:r w:rsidR="009818CE">
        <w:rPr>
          <w:rFonts w:ascii="Times New Roman" w:hAnsi="Times New Roman" w:cs="Times New Roman"/>
          <w:sz w:val="24"/>
          <w:szCs w:val="24"/>
          <w:lang w:val="cs-CZ"/>
        </w:rPr>
        <w:t xml:space="preserve"> (a </w:t>
      </w:r>
      <w:r w:rsidR="00237859">
        <w:rPr>
          <w:rFonts w:ascii="Times New Roman" w:hAnsi="Times New Roman" w:cs="Times New Roman"/>
          <w:sz w:val="24"/>
          <w:szCs w:val="24"/>
          <w:lang w:val="cs-CZ"/>
        </w:rPr>
        <w:t>různé</w:t>
      </w:r>
      <w:r w:rsidR="009818CE">
        <w:rPr>
          <w:rFonts w:ascii="Times New Roman" w:hAnsi="Times New Roman" w:cs="Times New Roman"/>
          <w:sz w:val="24"/>
          <w:szCs w:val="24"/>
          <w:lang w:val="cs-CZ"/>
        </w:rPr>
        <w:t>) – všechny ostatní subjekty</w:t>
      </w:r>
      <w:r w:rsidR="00726FF5">
        <w:rPr>
          <w:rFonts w:ascii="Times New Roman" w:hAnsi="Times New Roman" w:cs="Times New Roman"/>
          <w:sz w:val="24"/>
          <w:szCs w:val="24"/>
          <w:lang w:val="cs-CZ"/>
        </w:rPr>
        <w:t xml:space="preserve">, z nichž drtivou většinu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 xml:space="preserve">tvoří </w:t>
      </w:r>
      <w:r w:rsidR="00355C66">
        <w:rPr>
          <w:rFonts w:ascii="Times New Roman" w:hAnsi="Times New Roman" w:cs="Times New Roman"/>
          <w:sz w:val="24"/>
          <w:szCs w:val="24"/>
          <w:lang w:val="cs-CZ"/>
        </w:rPr>
        <w:t xml:space="preserve">soukromé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>podnikatelské subjekty</w:t>
      </w:r>
      <w:r w:rsidR="009818CE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0D40C4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D40C4" w:rsidRPr="006A2F83" w:rsidRDefault="001C6C5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Ostatní výzkumné organizace jsou různorodým seskupením veřejných výzkumných institucí</w:t>
      </w:r>
      <w:r w:rsidR="0010063F">
        <w:rPr>
          <w:rFonts w:ascii="Times New Roman" w:hAnsi="Times New Roman" w:cs="Times New Roman"/>
          <w:sz w:val="24"/>
          <w:szCs w:val="24"/>
          <w:lang w:val="cs-CZ"/>
        </w:rPr>
        <w:t xml:space="preserve"> (mimo Akademii věd ČR)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 xml:space="preserve">státních </w:t>
      </w:r>
      <w:r>
        <w:rPr>
          <w:rFonts w:ascii="Times New Roman" w:hAnsi="Times New Roman" w:cs="Times New Roman"/>
          <w:sz w:val="24"/>
          <w:szCs w:val="24"/>
          <w:lang w:val="cs-CZ"/>
        </w:rPr>
        <w:t>příspěvkových organizací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>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soukromých organizací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>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 xml:space="preserve">jiných </w:t>
      </w:r>
      <w:r>
        <w:rPr>
          <w:rFonts w:ascii="Times New Roman" w:hAnsi="Times New Roman" w:cs="Times New Roman"/>
          <w:sz w:val="24"/>
          <w:szCs w:val="24"/>
          <w:lang w:val="cs-CZ"/>
        </w:rPr>
        <w:t>typů subjektů. K</w:t>
      </w:r>
      <w:r w:rsidR="0010063F">
        <w:rPr>
          <w:rFonts w:ascii="Times New Roman" w:hAnsi="Times New Roman" w:cs="Times New Roman"/>
          <w:sz w:val="24"/>
          <w:szCs w:val="24"/>
          <w:lang w:val="cs-CZ"/>
        </w:rPr>
        <w:t xml:space="preserve"> jejich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dalšímu dělení jsme nepřistoupili, protože </w:t>
      </w:r>
      <w:r w:rsidR="00B048FF">
        <w:rPr>
          <w:rFonts w:ascii="Times New Roman" w:hAnsi="Times New Roman" w:cs="Times New Roman"/>
          <w:sz w:val="24"/>
          <w:szCs w:val="24"/>
          <w:lang w:val="cs-CZ"/>
        </w:rPr>
        <w:t xml:space="preserve">počet citací v tomto sektoru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je </w:t>
      </w:r>
      <w:r w:rsidR="00B048FF">
        <w:rPr>
          <w:rFonts w:ascii="Times New Roman" w:hAnsi="Times New Roman" w:cs="Times New Roman"/>
          <w:sz w:val="24"/>
          <w:szCs w:val="24"/>
          <w:lang w:val="cs-CZ"/>
        </w:rPr>
        <w:t>velmi nízký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DC317F" w:rsidRDefault="00DC317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56F9B" w:rsidRDefault="00E56F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56F9B" w:rsidRPr="00255D17" w:rsidRDefault="00255D17" w:rsidP="00255D1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del w:id="18" w:author="Martin Srholec" w:date="2018-10-26T09:43:00Z">
        <w:r w:rsidRPr="00255D17" w:rsidDel="00CB7C98">
          <w:rPr>
            <w:rFonts w:ascii="Times New Roman" w:hAnsi="Times New Roman" w:cs="Times New Roman"/>
            <w:b/>
            <w:sz w:val="24"/>
            <w:szCs w:val="24"/>
            <w:lang w:val="cs-CZ"/>
          </w:rPr>
          <w:delText xml:space="preserve">České </w:delText>
        </w:r>
      </w:del>
      <w:ins w:id="19" w:author="Martin Srholec" w:date="2018-10-26T09:43:00Z">
        <w:r w:rsidR="00CB7C98">
          <w:rPr>
            <w:rFonts w:ascii="Times New Roman" w:hAnsi="Times New Roman" w:cs="Times New Roman"/>
            <w:b/>
            <w:sz w:val="24"/>
            <w:szCs w:val="24"/>
            <w:lang w:val="cs-CZ"/>
          </w:rPr>
          <w:t>Domácí</w:t>
        </w:r>
        <w:r w:rsidR="00CB7C98" w:rsidRPr="00255D17">
          <w:rPr>
            <w:rFonts w:ascii="Times New Roman" w:hAnsi="Times New Roman" w:cs="Times New Roman"/>
            <w:b/>
            <w:sz w:val="24"/>
            <w:szCs w:val="24"/>
            <w:lang w:val="cs-CZ"/>
          </w:rPr>
          <w:t xml:space="preserve"> </w:t>
        </w:r>
      </w:ins>
      <w:r w:rsidR="00EE1224">
        <w:rPr>
          <w:rFonts w:ascii="Times New Roman" w:hAnsi="Times New Roman" w:cs="Times New Roman"/>
          <w:b/>
          <w:sz w:val="24"/>
          <w:szCs w:val="24"/>
          <w:lang w:val="cs-CZ"/>
        </w:rPr>
        <w:t>či</w:t>
      </w:r>
      <w:r w:rsidRPr="00255D17">
        <w:rPr>
          <w:rFonts w:ascii="Times New Roman" w:hAnsi="Times New Roman" w:cs="Times New Roman"/>
          <w:b/>
          <w:sz w:val="24"/>
          <w:szCs w:val="24"/>
          <w:lang w:val="cs-CZ"/>
        </w:rPr>
        <w:t xml:space="preserve"> zahraniční citace</w:t>
      </w:r>
    </w:p>
    <w:p w:rsidR="00862032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38145A" w:rsidRDefault="0038145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A26E9" w:rsidRDefault="00766863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del w:id="20" w:author="Martin Srholec" w:date="2018-10-26T09:43:00Z">
        <w:r w:rsidRPr="00FC3829" w:rsidDel="00CB7C98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České </w:delText>
        </w:r>
      </w:del>
      <w:ins w:id="21" w:author="Martin Srholec" w:date="2018-10-26T09:43:00Z">
        <w:r w:rsidR="00CB7C98">
          <w:rPr>
            <w:rFonts w:ascii="Times New Roman" w:hAnsi="Times New Roman" w:cs="Times New Roman"/>
            <w:sz w:val="24"/>
            <w:szCs w:val="24"/>
            <w:lang w:val="cs-CZ"/>
          </w:rPr>
          <w:t>Domácí</w:t>
        </w:r>
        <w:r w:rsidR="00CB7C98" w:rsidRPr="00FC3829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r w:rsidRPr="00FC3829">
        <w:rPr>
          <w:rFonts w:ascii="Times New Roman" w:hAnsi="Times New Roman" w:cs="Times New Roman"/>
          <w:sz w:val="24"/>
          <w:szCs w:val="24"/>
          <w:lang w:val="cs-CZ"/>
        </w:rPr>
        <w:t xml:space="preserve">citace </w:t>
      </w:r>
      <w:r w:rsidR="004A26E9">
        <w:rPr>
          <w:rFonts w:ascii="Times New Roman" w:hAnsi="Times New Roman" w:cs="Times New Roman"/>
          <w:sz w:val="24"/>
          <w:szCs w:val="24"/>
          <w:lang w:val="cs-CZ"/>
        </w:rPr>
        <w:t xml:space="preserve">pochází </w:t>
      </w:r>
      <w:r w:rsidRPr="00FC3829">
        <w:rPr>
          <w:rFonts w:ascii="Times New Roman" w:hAnsi="Times New Roman" w:cs="Times New Roman"/>
          <w:sz w:val="24"/>
          <w:szCs w:val="24"/>
          <w:lang w:val="cs-CZ"/>
        </w:rPr>
        <w:t>z</w:t>
      </w:r>
      <w:r w:rsidR="004A26E9">
        <w:rPr>
          <w:rFonts w:ascii="Times New Roman" w:hAnsi="Times New Roman" w:cs="Times New Roman"/>
          <w:sz w:val="24"/>
          <w:szCs w:val="24"/>
          <w:lang w:val="cs-CZ"/>
        </w:rPr>
        <w:t> patent</w:t>
      </w:r>
      <w:r w:rsidR="00352812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4A26E9">
        <w:rPr>
          <w:rFonts w:ascii="Times New Roman" w:hAnsi="Times New Roman" w:cs="Times New Roman"/>
          <w:sz w:val="24"/>
          <w:szCs w:val="24"/>
          <w:lang w:val="cs-CZ"/>
        </w:rPr>
        <w:t xml:space="preserve">, které byly přihlášeny k </w:t>
      </w:r>
      <w:r w:rsidR="00855C4C">
        <w:rPr>
          <w:rFonts w:ascii="Times New Roman" w:hAnsi="Times New Roman" w:cs="Times New Roman"/>
          <w:sz w:val="24"/>
          <w:szCs w:val="24"/>
          <w:lang w:val="cs-CZ"/>
        </w:rPr>
        <w:t>národnímu</w:t>
      </w:r>
      <w:r w:rsidR="004A26E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36" w:history="1">
        <w:r w:rsidRPr="004A26E9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Úřadu průmyslového vlastnictví</w:t>
        </w:r>
      </w:hyperlink>
      <w:r w:rsidR="004A26E9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4A26E9" w:rsidRDefault="004A26E9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352812" w:rsidRDefault="00352812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Zahraniční citace pochází ze všech ostatních patentů, tj. přihlášených skrze </w:t>
      </w:r>
      <w:hyperlink r:id="rId37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PCT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anebo cizích patentových úřadů, včetně </w:t>
      </w:r>
      <w:hyperlink r:id="rId38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EPO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hyperlink r:id="rId39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USPTO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Pr="00EF760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40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Japan Patent Office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66863" w:rsidRPr="00FC3829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úřadů v dalších 36 významných zemích. </w:t>
      </w:r>
    </w:p>
    <w:p w:rsidR="00352812" w:rsidRDefault="00352812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352812" w:rsidRDefault="007C1B15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Drtivá většina citací je zahraničních.</w:t>
      </w:r>
    </w:p>
    <w:p w:rsidR="004A26E9" w:rsidRDefault="004A26E9" w:rsidP="004A2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sectPr w:rsidR="004A26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tin Srholec">
    <w15:presenceInfo w15:providerId="Windows Live" w15:userId="525d8447b006c8a8"/>
  </w15:person>
  <w15:person w15:author="Munich Daniel">
    <w15:presenceInfo w15:providerId="None" w15:userId="Munich Dan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BA"/>
    <w:rsid w:val="00004911"/>
    <w:rsid w:val="00012699"/>
    <w:rsid w:val="000225DC"/>
    <w:rsid w:val="00027BFD"/>
    <w:rsid w:val="000333E9"/>
    <w:rsid w:val="0003706A"/>
    <w:rsid w:val="000403BC"/>
    <w:rsid w:val="0004387D"/>
    <w:rsid w:val="00053311"/>
    <w:rsid w:val="00071274"/>
    <w:rsid w:val="000830B3"/>
    <w:rsid w:val="00085ED4"/>
    <w:rsid w:val="00091E06"/>
    <w:rsid w:val="000935DB"/>
    <w:rsid w:val="000A01A9"/>
    <w:rsid w:val="000A0C52"/>
    <w:rsid w:val="000A49AD"/>
    <w:rsid w:val="000A6E09"/>
    <w:rsid w:val="000B4692"/>
    <w:rsid w:val="000B55CE"/>
    <w:rsid w:val="000B5752"/>
    <w:rsid w:val="000B5C31"/>
    <w:rsid w:val="000C28C3"/>
    <w:rsid w:val="000D05CE"/>
    <w:rsid w:val="000D40C4"/>
    <w:rsid w:val="000E329D"/>
    <w:rsid w:val="000F2FE8"/>
    <w:rsid w:val="000F6381"/>
    <w:rsid w:val="0010063F"/>
    <w:rsid w:val="00101AC2"/>
    <w:rsid w:val="00104F98"/>
    <w:rsid w:val="00105D13"/>
    <w:rsid w:val="00116262"/>
    <w:rsid w:val="00116666"/>
    <w:rsid w:val="00130F3F"/>
    <w:rsid w:val="00131C8F"/>
    <w:rsid w:val="00140A44"/>
    <w:rsid w:val="0014639B"/>
    <w:rsid w:val="00155A1F"/>
    <w:rsid w:val="001600B9"/>
    <w:rsid w:val="00166A2D"/>
    <w:rsid w:val="001839E2"/>
    <w:rsid w:val="00184768"/>
    <w:rsid w:val="00191822"/>
    <w:rsid w:val="001A21FD"/>
    <w:rsid w:val="001C5AB2"/>
    <w:rsid w:val="001C6C5E"/>
    <w:rsid w:val="001C6F46"/>
    <w:rsid w:val="001C7E5B"/>
    <w:rsid w:val="001D5404"/>
    <w:rsid w:val="001D579F"/>
    <w:rsid w:val="001D6952"/>
    <w:rsid w:val="001E10D3"/>
    <w:rsid w:val="001E2CE9"/>
    <w:rsid w:val="001E3C23"/>
    <w:rsid w:val="00203916"/>
    <w:rsid w:val="002051E5"/>
    <w:rsid w:val="00211C7A"/>
    <w:rsid w:val="00227225"/>
    <w:rsid w:val="00237859"/>
    <w:rsid w:val="00243503"/>
    <w:rsid w:val="00244037"/>
    <w:rsid w:val="0025064B"/>
    <w:rsid w:val="00254533"/>
    <w:rsid w:val="00255D17"/>
    <w:rsid w:val="00261C8C"/>
    <w:rsid w:val="002760F1"/>
    <w:rsid w:val="00277023"/>
    <w:rsid w:val="00277C00"/>
    <w:rsid w:val="0029392C"/>
    <w:rsid w:val="00293ACF"/>
    <w:rsid w:val="00296F13"/>
    <w:rsid w:val="002A0397"/>
    <w:rsid w:val="002A4741"/>
    <w:rsid w:val="002A7C24"/>
    <w:rsid w:val="002B2309"/>
    <w:rsid w:val="002B268C"/>
    <w:rsid w:val="002B4614"/>
    <w:rsid w:val="002C0279"/>
    <w:rsid w:val="002C460C"/>
    <w:rsid w:val="002D1FA7"/>
    <w:rsid w:val="002D658E"/>
    <w:rsid w:val="002E36CA"/>
    <w:rsid w:val="002E389D"/>
    <w:rsid w:val="002E390F"/>
    <w:rsid w:val="002F2FCD"/>
    <w:rsid w:val="002F2FD4"/>
    <w:rsid w:val="002F683F"/>
    <w:rsid w:val="00300A15"/>
    <w:rsid w:val="00300C28"/>
    <w:rsid w:val="003114FE"/>
    <w:rsid w:val="00323CF2"/>
    <w:rsid w:val="0033241B"/>
    <w:rsid w:val="00334A50"/>
    <w:rsid w:val="00335B3E"/>
    <w:rsid w:val="003452A0"/>
    <w:rsid w:val="00350C19"/>
    <w:rsid w:val="00352812"/>
    <w:rsid w:val="00355C66"/>
    <w:rsid w:val="00357C82"/>
    <w:rsid w:val="00365B2B"/>
    <w:rsid w:val="00370C92"/>
    <w:rsid w:val="00372068"/>
    <w:rsid w:val="003740B8"/>
    <w:rsid w:val="003774DF"/>
    <w:rsid w:val="0038145A"/>
    <w:rsid w:val="00384580"/>
    <w:rsid w:val="00395592"/>
    <w:rsid w:val="0039703C"/>
    <w:rsid w:val="003A01AD"/>
    <w:rsid w:val="003A440C"/>
    <w:rsid w:val="003C1354"/>
    <w:rsid w:val="003F5E88"/>
    <w:rsid w:val="003F78A6"/>
    <w:rsid w:val="003F7CEE"/>
    <w:rsid w:val="00402247"/>
    <w:rsid w:val="004068C6"/>
    <w:rsid w:val="00406913"/>
    <w:rsid w:val="00411782"/>
    <w:rsid w:val="0041274E"/>
    <w:rsid w:val="00414EEE"/>
    <w:rsid w:val="00416DB9"/>
    <w:rsid w:val="00425F4D"/>
    <w:rsid w:val="0046174A"/>
    <w:rsid w:val="00465B7E"/>
    <w:rsid w:val="00466FF1"/>
    <w:rsid w:val="00482C92"/>
    <w:rsid w:val="004A0A7A"/>
    <w:rsid w:val="004A26E9"/>
    <w:rsid w:val="004A2D6D"/>
    <w:rsid w:val="004B09FE"/>
    <w:rsid w:val="004E2F2E"/>
    <w:rsid w:val="004E34BB"/>
    <w:rsid w:val="004E61C8"/>
    <w:rsid w:val="004F4843"/>
    <w:rsid w:val="00506739"/>
    <w:rsid w:val="00511A91"/>
    <w:rsid w:val="005131B7"/>
    <w:rsid w:val="0051498C"/>
    <w:rsid w:val="005161ED"/>
    <w:rsid w:val="005162DC"/>
    <w:rsid w:val="00540104"/>
    <w:rsid w:val="00541C5D"/>
    <w:rsid w:val="00571056"/>
    <w:rsid w:val="00571650"/>
    <w:rsid w:val="005747DD"/>
    <w:rsid w:val="00590CFC"/>
    <w:rsid w:val="005922FC"/>
    <w:rsid w:val="005B086B"/>
    <w:rsid w:val="005C1096"/>
    <w:rsid w:val="005C3776"/>
    <w:rsid w:val="005C51FF"/>
    <w:rsid w:val="005C5741"/>
    <w:rsid w:val="005D38B5"/>
    <w:rsid w:val="005E7EFC"/>
    <w:rsid w:val="005F43C6"/>
    <w:rsid w:val="005F4555"/>
    <w:rsid w:val="005F673B"/>
    <w:rsid w:val="005F6E44"/>
    <w:rsid w:val="00602B06"/>
    <w:rsid w:val="00617277"/>
    <w:rsid w:val="00617C64"/>
    <w:rsid w:val="00620D58"/>
    <w:rsid w:val="0062264D"/>
    <w:rsid w:val="006273D2"/>
    <w:rsid w:val="006336E4"/>
    <w:rsid w:val="00647F26"/>
    <w:rsid w:val="006533D9"/>
    <w:rsid w:val="006602AC"/>
    <w:rsid w:val="00667D56"/>
    <w:rsid w:val="006776C9"/>
    <w:rsid w:val="00693A81"/>
    <w:rsid w:val="00696A76"/>
    <w:rsid w:val="0069773D"/>
    <w:rsid w:val="006978A3"/>
    <w:rsid w:val="006A2F83"/>
    <w:rsid w:val="006A5C56"/>
    <w:rsid w:val="006A5D52"/>
    <w:rsid w:val="006B191B"/>
    <w:rsid w:val="006B3C63"/>
    <w:rsid w:val="006C23BD"/>
    <w:rsid w:val="006C23EB"/>
    <w:rsid w:val="006C274A"/>
    <w:rsid w:val="006C677E"/>
    <w:rsid w:val="006E79D5"/>
    <w:rsid w:val="006F001E"/>
    <w:rsid w:val="006F2F4A"/>
    <w:rsid w:val="006F60AA"/>
    <w:rsid w:val="00702E70"/>
    <w:rsid w:val="007105BA"/>
    <w:rsid w:val="00710625"/>
    <w:rsid w:val="00716B1F"/>
    <w:rsid w:val="00720062"/>
    <w:rsid w:val="00726FF5"/>
    <w:rsid w:val="0073514C"/>
    <w:rsid w:val="007407C3"/>
    <w:rsid w:val="00742F67"/>
    <w:rsid w:val="00743CE2"/>
    <w:rsid w:val="0075022D"/>
    <w:rsid w:val="007516C2"/>
    <w:rsid w:val="00753D66"/>
    <w:rsid w:val="0075777C"/>
    <w:rsid w:val="00762BC4"/>
    <w:rsid w:val="007636B8"/>
    <w:rsid w:val="00766863"/>
    <w:rsid w:val="00766F09"/>
    <w:rsid w:val="007736E0"/>
    <w:rsid w:val="00774F7E"/>
    <w:rsid w:val="0078155A"/>
    <w:rsid w:val="00793340"/>
    <w:rsid w:val="007A2FBE"/>
    <w:rsid w:val="007A4A9C"/>
    <w:rsid w:val="007A4DB0"/>
    <w:rsid w:val="007A5FD9"/>
    <w:rsid w:val="007C1B15"/>
    <w:rsid w:val="007C6874"/>
    <w:rsid w:val="007C70C0"/>
    <w:rsid w:val="007D4D25"/>
    <w:rsid w:val="007E33B8"/>
    <w:rsid w:val="007F0829"/>
    <w:rsid w:val="00803579"/>
    <w:rsid w:val="00812911"/>
    <w:rsid w:val="00820727"/>
    <w:rsid w:val="00830BA8"/>
    <w:rsid w:val="0083646B"/>
    <w:rsid w:val="008428C0"/>
    <w:rsid w:val="008448C9"/>
    <w:rsid w:val="00844D24"/>
    <w:rsid w:val="0084718D"/>
    <w:rsid w:val="00855C4C"/>
    <w:rsid w:val="008576D7"/>
    <w:rsid w:val="00862032"/>
    <w:rsid w:val="00863A8B"/>
    <w:rsid w:val="00871E10"/>
    <w:rsid w:val="0087235D"/>
    <w:rsid w:val="00880EE0"/>
    <w:rsid w:val="0088399A"/>
    <w:rsid w:val="008841AA"/>
    <w:rsid w:val="008902C5"/>
    <w:rsid w:val="00890AA2"/>
    <w:rsid w:val="00894B6B"/>
    <w:rsid w:val="00897D2F"/>
    <w:rsid w:val="008A5E03"/>
    <w:rsid w:val="008B4DC6"/>
    <w:rsid w:val="008B673B"/>
    <w:rsid w:val="008D486C"/>
    <w:rsid w:val="008E54D5"/>
    <w:rsid w:val="008F2E6A"/>
    <w:rsid w:val="008F4EE0"/>
    <w:rsid w:val="008F7B24"/>
    <w:rsid w:val="00905412"/>
    <w:rsid w:val="00910AE4"/>
    <w:rsid w:val="0091741A"/>
    <w:rsid w:val="00932EC6"/>
    <w:rsid w:val="00943F96"/>
    <w:rsid w:val="00946BAB"/>
    <w:rsid w:val="00950AAF"/>
    <w:rsid w:val="00962946"/>
    <w:rsid w:val="00963A65"/>
    <w:rsid w:val="0097402E"/>
    <w:rsid w:val="009740C1"/>
    <w:rsid w:val="00977517"/>
    <w:rsid w:val="009818CE"/>
    <w:rsid w:val="009861C3"/>
    <w:rsid w:val="0099069A"/>
    <w:rsid w:val="00992D93"/>
    <w:rsid w:val="009958CD"/>
    <w:rsid w:val="009A176C"/>
    <w:rsid w:val="009A6B99"/>
    <w:rsid w:val="009B6244"/>
    <w:rsid w:val="009C606F"/>
    <w:rsid w:val="009D34B0"/>
    <w:rsid w:val="009D4FE9"/>
    <w:rsid w:val="009E26EF"/>
    <w:rsid w:val="009E6B23"/>
    <w:rsid w:val="009E7DF6"/>
    <w:rsid w:val="009F4335"/>
    <w:rsid w:val="009F77C4"/>
    <w:rsid w:val="00A17D49"/>
    <w:rsid w:val="00A2250B"/>
    <w:rsid w:val="00A24941"/>
    <w:rsid w:val="00A2500A"/>
    <w:rsid w:val="00A27820"/>
    <w:rsid w:val="00A27FE5"/>
    <w:rsid w:val="00A50EEE"/>
    <w:rsid w:val="00A520A0"/>
    <w:rsid w:val="00A611F1"/>
    <w:rsid w:val="00A86440"/>
    <w:rsid w:val="00A86B74"/>
    <w:rsid w:val="00A8775D"/>
    <w:rsid w:val="00A909E9"/>
    <w:rsid w:val="00A97EA9"/>
    <w:rsid w:val="00AB1850"/>
    <w:rsid w:val="00AB48B8"/>
    <w:rsid w:val="00AC0EF9"/>
    <w:rsid w:val="00AC2BD8"/>
    <w:rsid w:val="00AC2C3E"/>
    <w:rsid w:val="00AC2FE0"/>
    <w:rsid w:val="00AC6B1B"/>
    <w:rsid w:val="00AD19C7"/>
    <w:rsid w:val="00AD71ED"/>
    <w:rsid w:val="00AD7F10"/>
    <w:rsid w:val="00B048FF"/>
    <w:rsid w:val="00B07711"/>
    <w:rsid w:val="00B1139F"/>
    <w:rsid w:val="00B320FE"/>
    <w:rsid w:val="00B3434E"/>
    <w:rsid w:val="00B37D22"/>
    <w:rsid w:val="00B57F03"/>
    <w:rsid w:val="00B644A3"/>
    <w:rsid w:val="00B77489"/>
    <w:rsid w:val="00B816C8"/>
    <w:rsid w:val="00B86870"/>
    <w:rsid w:val="00BA0772"/>
    <w:rsid w:val="00BA2F9A"/>
    <w:rsid w:val="00BA33E9"/>
    <w:rsid w:val="00BB44BC"/>
    <w:rsid w:val="00BD3F37"/>
    <w:rsid w:val="00BD730F"/>
    <w:rsid w:val="00BD7A84"/>
    <w:rsid w:val="00BF093F"/>
    <w:rsid w:val="00BF7910"/>
    <w:rsid w:val="00C13F3B"/>
    <w:rsid w:val="00C14619"/>
    <w:rsid w:val="00C41EAC"/>
    <w:rsid w:val="00C41F7D"/>
    <w:rsid w:val="00C43A3A"/>
    <w:rsid w:val="00C5440C"/>
    <w:rsid w:val="00C5609D"/>
    <w:rsid w:val="00C6353C"/>
    <w:rsid w:val="00C6413F"/>
    <w:rsid w:val="00C7572C"/>
    <w:rsid w:val="00C770E0"/>
    <w:rsid w:val="00C9181D"/>
    <w:rsid w:val="00C93507"/>
    <w:rsid w:val="00C97098"/>
    <w:rsid w:val="00CA20E9"/>
    <w:rsid w:val="00CA5AEE"/>
    <w:rsid w:val="00CB7267"/>
    <w:rsid w:val="00CB7C98"/>
    <w:rsid w:val="00CC1316"/>
    <w:rsid w:val="00CC6080"/>
    <w:rsid w:val="00CD44F7"/>
    <w:rsid w:val="00CD6DB6"/>
    <w:rsid w:val="00CD7935"/>
    <w:rsid w:val="00CE2781"/>
    <w:rsid w:val="00CE5C0E"/>
    <w:rsid w:val="00CE7248"/>
    <w:rsid w:val="00CE7ACE"/>
    <w:rsid w:val="00CE7F36"/>
    <w:rsid w:val="00CF6AE9"/>
    <w:rsid w:val="00D0368E"/>
    <w:rsid w:val="00D042FB"/>
    <w:rsid w:val="00D07059"/>
    <w:rsid w:val="00D14801"/>
    <w:rsid w:val="00D274F0"/>
    <w:rsid w:val="00D33D1C"/>
    <w:rsid w:val="00D346D1"/>
    <w:rsid w:val="00D41932"/>
    <w:rsid w:val="00D717D7"/>
    <w:rsid w:val="00D75D4D"/>
    <w:rsid w:val="00D778CE"/>
    <w:rsid w:val="00D809E8"/>
    <w:rsid w:val="00DA578C"/>
    <w:rsid w:val="00DB363F"/>
    <w:rsid w:val="00DB58EC"/>
    <w:rsid w:val="00DC317F"/>
    <w:rsid w:val="00DC35B0"/>
    <w:rsid w:val="00DC65E4"/>
    <w:rsid w:val="00DD128A"/>
    <w:rsid w:val="00DD23D7"/>
    <w:rsid w:val="00DD4520"/>
    <w:rsid w:val="00DE06D0"/>
    <w:rsid w:val="00DE0763"/>
    <w:rsid w:val="00DE1E78"/>
    <w:rsid w:val="00DF506E"/>
    <w:rsid w:val="00E13795"/>
    <w:rsid w:val="00E16E01"/>
    <w:rsid w:val="00E17CAE"/>
    <w:rsid w:val="00E301B2"/>
    <w:rsid w:val="00E330D6"/>
    <w:rsid w:val="00E35597"/>
    <w:rsid w:val="00E43367"/>
    <w:rsid w:val="00E4513A"/>
    <w:rsid w:val="00E4646A"/>
    <w:rsid w:val="00E50E41"/>
    <w:rsid w:val="00E53B64"/>
    <w:rsid w:val="00E53F79"/>
    <w:rsid w:val="00E56F9B"/>
    <w:rsid w:val="00E71EBC"/>
    <w:rsid w:val="00E83310"/>
    <w:rsid w:val="00E95A49"/>
    <w:rsid w:val="00E95F01"/>
    <w:rsid w:val="00EA3796"/>
    <w:rsid w:val="00EA67D8"/>
    <w:rsid w:val="00ED08B6"/>
    <w:rsid w:val="00ED0922"/>
    <w:rsid w:val="00ED3C3C"/>
    <w:rsid w:val="00EE1224"/>
    <w:rsid w:val="00EE4C64"/>
    <w:rsid w:val="00EF2AC5"/>
    <w:rsid w:val="00EF6149"/>
    <w:rsid w:val="00EF760B"/>
    <w:rsid w:val="00F17D88"/>
    <w:rsid w:val="00F257B3"/>
    <w:rsid w:val="00F37954"/>
    <w:rsid w:val="00F51980"/>
    <w:rsid w:val="00F531AF"/>
    <w:rsid w:val="00F6660E"/>
    <w:rsid w:val="00F728A0"/>
    <w:rsid w:val="00F80A25"/>
    <w:rsid w:val="00F91BED"/>
    <w:rsid w:val="00F93316"/>
    <w:rsid w:val="00FA0C15"/>
    <w:rsid w:val="00FB619F"/>
    <w:rsid w:val="00FC3829"/>
    <w:rsid w:val="00FC496C"/>
    <w:rsid w:val="00FE5E7A"/>
    <w:rsid w:val="00FE63C5"/>
    <w:rsid w:val="00FE6A1F"/>
    <w:rsid w:val="00FF3923"/>
    <w:rsid w:val="00FF456B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155D"/>
  <w15:chartTrackingRefBased/>
  <w15:docId w15:val="{0B6ECE96-DBE4-4766-B066-A31B56B6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20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0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03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20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3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F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F6E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o.org/searching-for-patents/business/patstat.html" TargetMode="External"/><Relationship Id="rId13" Type="http://schemas.openxmlformats.org/officeDocument/2006/relationships/hyperlink" Target="https://www.uspto.gov/" TargetMode="External"/><Relationship Id="rId18" Type="http://schemas.openxmlformats.org/officeDocument/2006/relationships/hyperlink" Target="http://www.oecd.org/sti/inno/oecdpatentstatisticsmanual.htm" TargetMode="External"/><Relationship Id="rId26" Type="http://schemas.openxmlformats.org/officeDocument/2006/relationships/hyperlink" Target="https://idea.cerge-ei.cz/files/IDEA_Study_8_2017_Direct_subsidies_and_R&amp;D_output_in_firms/mobile/index.html" TargetMode="External"/><Relationship Id="rId39" Type="http://schemas.openxmlformats.org/officeDocument/2006/relationships/hyperlink" Target="https://www.uspto.gov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po.org/index.html" TargetMode="External"/><Relationship Id="rId34" Type="http://schemas.openxmlformats.org/officeDocument/2006/relationships/hyperlink" Target="http://www.msmt.cz/vyzkum-a-vyvoj-2/seznam-vyzkumnych-organizaci" TargetMode="External"/><Relationship Id="rId42" Type="http://schemas.microsoft.com/office/2011/relationships/people" Target="people.xml"/><Relationship Id="rId7" Type="http://schemas.openxmlformats.org/officeDocument/2006/relationships/hyperlink" Target="https://www.czso.cz/csu/res/registr_ekonomickych_subjektu" TargetMode="External"/><Relationship Id="rId12" Type="http://schemas.openxmlformats.org/officeDocument/2006/relationships/hyperlink" Target="https://www.epo.org/index.html" TargetMode="External"/><Relationship Id="rId17" Type="http://schemas.openxmlformats.org/officeDocument/2006/relationships/hyperlink" Target="http://www.nber.org/papers/w21868" TargetMode="External"/><Relationship Id="rId25" Type="http://schemas.openxmlformats.org/officeDocument/2006/relationships/hyperlink" Target="https://www.vyzkum.cz/FrontClanek.aspx?idsekce=799796" TargetMode="External"/><Relationship Id="rId33" Type="http://schemas.openxmlformats.org/officeDocument/2006/relationships/hyperlink" Target="http://www.msmt.cz/ministerstvo/odkazy/vysoke-skoly" TargetMode="External"/><Relationship Id="rId38" Type="http://schemas.openxmlformats.org/officeDocument/2006/relationships/hyperlink" Target="https://www.epo.org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stor.org/stable/1593752" TargetMode="External"/><Relationship Id="rId20" Type="http://schemas.openxmlformats.org/officeDocument/2006/relationships/hyperlink" Target="https://www.vyzkum.cz/FrontClanek.aspx?idsekce=503762" TargetMode="External"/><Relationship Id="rId29" Type="http://schemas.openxmlformats.org/officeDocument/2006/relationships/hyperlink" Target="https://slideslive.com/38901444/vedou-statni-dotace-firemniho-vyzkumu-a-vyvoje-k-novym-vysledkum?subdomain=false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po.org/searching-for-patents/business/patstat.html" TargetMode="External"/><Relationship Id="rId11" Type="http://schemas.openxmlformats.org/officeDocument/2006/relationships/hyperlink" Target="http://www.wipo.int/pct/en/" TargetMode="External"/><Relationship Id="rId24" Type="http://schemas.openxmlformats.org/officeDocument/2006/relationships/hyperlink" Target="https://www.vyzkum.cz/FrontClanek.aspx?idsekce=685899" TargetMode="External"/><Relationship Id="rId32" Type="http://schemas.openxmlformats.org/officeDocument/2006/relationships/hyperlink" Target="http://www.avcr.cz/cs/" TargetMode="External"/><Relationship Id="rId37" Type="http://schemas.openxmlformats.org/officeDocument/2006/relationships/hyperlink" Target="http://www.wipo.int/pct/en/" TargetMode="External"/><Relationship Id="rId40" Type="http://schemas.openxmlformats.org/officeDocument/2006/relationships/hyperlink" Target="https://www.jpo.go.jp/" TargetMode="External"/><Relationship Id="rId5" Type="http://schemas.openxmlformats.org/officeDocument/2006/relationships/hyperlink" Target="https://apps.webofknowledge.com/WOS_GeneralSearch_input.do?product=WOS&amp;search_mode=GeneralSearch&amp;SID=E1PsJJvzt4o8B4oKPJO&amp;preferencesSaved=" TargetMode="External"/><Relationship Id="rId15" Type="http://schemas.openxmlformats.org/officeDocument/2006/relationships/hyperlink" Target="https://doi.org/10.1016/0172-2190(81)90098-3" TargetMode="External"/><Relationship Id="rId23" Type="http://schemas.openxmlformats.org/officeDocument/2006/relationships/hyperlink" Target="https://www.jpo.go.jp/" TargetMode="External"/><Relationship Id="rId28" Type="http://schemas.openxmlformats.org/officeDocument/2006/relationships/hyperlink" Target="https://idea.cerge-ei.cz/files/IDEA_Study_8_2017_Direct_subsidies_and_R&amp;D_output_in_firms/mobile/index.html" TargetMode="External"/><Relationship Id="rId36" Type="http://schemas.openxmlformats.org/officeDocument/2006/relationships/hyperlink" Target="http://upv.cz/cs.html" TargetMode="External"/><Relationship Id="rId10" Type="http://schemas.openxmlformats.org/officeDocument/2006/relationships/hyperlink" Target="http://upv.cz/cs.html" TargetMode="External"/><Relationship Id="rId19" Type="http://schemas.openxmlformats.org/officeDocument/2006/relationships/hyperlink" Target="http://www.jstor.org/stable/2555502" TargetMode="External"/><Relationship Id="rId31" Type="http://schemas.openxmlformats.org/officeDocument/2006/relationships/hyperlink" Target="https://idea.cerge-ei.cz/files/IDEA_Studie_17_2017_Mistni_casopisy_ve_Scopusu/mobile/index.html" TargetMode="External"/><Relationship Id="rId4" Type="http://schemas.openxmlformats.org/officeDocument/2006/relationships/hyperlink" Target="https://www.scopus.com/search/form.uri?display=basic" TargetMode="External"/><Relationship Id="rId9" Type="http://schemas.openxmlformats.org/officeDocument/2006/relationships/hyperlink" Target="https://www.epo.org/index.html" TargetMode="External"/><Relationship Id="rId14" Type="http://schemas.openxmlformats.org/officeDocument/2006/relationships/hyperlink" Target="https://www.jpo.go.jp/" TargetMode="External"/><Relationship Id="rId22" Type="http://schemas.openxmlformats.org/officeDocument/2006/relationships/hyperlink" Target="https://www.uspto.gov/" TargetMode="External"/><Relationship Id="rId27" Type="http://schemas.openxmlformats.org/officeDocument/2006/relationships/hyperlink" Target="https://idea.cerge-ei.cz/files/IDEA_Studie_17_2016_Prime_dotace_a_soukrome_vydaje_na_VaV/mobile/index.html" TargetMode="External"/><Relationship Id="rId30" Type="http://schemas.openxmlformats.org/officeDocument/2006/relationships/hyperlink" Target="https://youtu.be/XT6cBMp0piQ" TargetMode="External"/><Relationship Id="rId35" Type="http://schemas.openxmlformats.org/officeDocument/2006/relationships/hyperlink" Target="https://www.vyzkum.cz/FrontClanek.aspx?idsekce=560752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Srholec</dc:creator>
  <cp:keywords/>
  <dc:description/>
  <cp:lastModifiedBy>Martin Srholec</cp:lastModifiedBy>
  <cp:revision>4</cp:revision>
  <cp:lastPrinted>2018-10-19T15:41:00Z</cp:lastPrinted>
  <dcterms:created xsi:type="dcterms:W3CDTF">2018-10-26T08:51:00Z</dcterms:created>
  <dcterms:modified xsi:type="dcterms:W3CDTF">2018-10-26T09:02:00Z</dcterms:modified>
</cp:coreProperties>
</file>