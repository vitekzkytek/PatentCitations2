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BDCD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1 (NENI)</w:t>
      </w:r>
    </w:p>
    <w:p w14:paraId="58B498E5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5A732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FFFFFC5" w14:textId="129BDACB" w:rsidR="003F14CA" w:rsidRPr="00760F6D" w:rsidRDefault="002979AD" w:rsidP="003F14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>Které organizace mají</w:t>
      </w:r>
      <w:r w:rsidR="008B2404" w:rsidRPr="00760F6D">
        <w:rPr>
          <w:rFonts w:ascii="Times New Roman" w:hAnsi="Times New Roman" w:cs="Times New Roman"/>
          <w:sz w:val="32"/>
          <w:szCs w:val="32"/>
          <w:lang w:val="cs-CZ"/>
        </w:rPr>
        <w:t xml:space="preserve"> </w:t>
      </w:r>
      <w:r w:rsidR="003F14CA" w:rsidRPr="00760F6D">
        <w:rPr>
          <w:rFonts w:ascii="Times New Roman" w:hAnsi="Times New Roman" w:cs="Times New Roman"/>
          <w:sz w:val="32"/>
          <w:szCs w:val="32"/>
          <w:lang w:val="cs-CZ"/>
        </w:rPr>
        <w:t>nejcitovanější patenty?</w:t>
      </w:r>
    </w:p>
    <w:p w14:paraId="7B0424A5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8FEC659" w14:textId="0E61DD59" w:rsidR="003F14CA" w:rsidRPr="00760F6D" w:rsidRDefault="009E7674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Nový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8766B">
        <w:rPr>
          <w:rFonts w:ascii="Times New Roman" w:hAnsi="Times New Roman" w:cs="Times New Roman"/>
          <w:sz w:val="24"/>
          <w:szCs w:val="24"/>
          <w:lang w:val="cs-CZ"/>
        </w:rPr>
        <w:t xml:space="preserve">pohled 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>hodnocení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patentovaného výzkumu.</w:t>
      </w:r>
    </w:p>
    <w:p w14:paraId="110C40A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8942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F8FF21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Oleg </w:t>
      </w: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Sidorkin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a Martin Srholec</w:t>
      </w:r>
    </w:p>
    <w:p w14:paraId="7E604FB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4FDFA25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51646CC7" w14:textId="1D434532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>-tank IDEA při Národohospodářském ústavu AV ČR, v.</w:t>
      </w:r>
      <w:r w:rsidR="00877C7C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v.</w:t>
      </w:r>
      <w:r w:rsidR="00877C7C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i.</w:t>
      </w:r>
    </w:p>
    <w:p w14:paraId="14ADE17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DAF5D88" w14:textId="38C25273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Studie č. </w:t>
      </w:r>
      <w:r w:rsidR="00877C7C">
        <w:rPr>
          <w:rFonts w:ascii="Times New Roman" w:hAnsi="Times New Roman" w:cs="Times New Roman"/>
          <w:sz w:val="24"/>
          <w:szCs w:val="24"/>
          <w:lang w:val="cs-CZ"/>
        </w:rPr>
        <w:t>14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/ 2018</w:t>
      </w:r>
    </w:p>
    <w:p w14:paraId="7BA4194C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16B7237" w14:textId="791EBF98" w:rsidR="003F14CA" w:rsidRPr="00760F6D" w:rsidRDefault="001E1F92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Listopad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2018</w:t>
      </w:r>
    </w:p>
    <w:p w14:paraId="7209A0B0" w14:textId="4ABC9F48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377A07" w14:textId="085135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7CBE52" w14:textId="777777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4B5A80F" w14:textId="77777777" w:rsidR="003F14CA" w:rsidRPr="00760F6D" w:rsidRDefault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7FD18D2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</w:t>
      </w:r>
      <w:proofErr w:type="spellEnd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2 (Kontext)</w:t>
      </w:r>
    </w:p>
    <w:p w14:paraId="73AE142A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489454" w14:textId="06DF92B6" w:rsidR="003F14CA" w:rsidRPr="007E4CC7" w:rsidRDefault="00B9012B" w:rsidP="007E4C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 xml:space="preserve">Proč </w:t>
      </w:r>
      <w:r w:rsidR="003F3D27">
        <w:rPr>
          <w:rFonts w:ascii="Times New Roman" w:hAnsi="Times New Roman" w:cs="Times New Roman"/>
          <w:sz w:val="32"/>
          <w:szCs w:val="32"/>
          <w:lang w:val="cs-CZ"/>
        </w:rPr>
        <w:t xml:space="preserve">sledovat </w:t>
      </w:r>
      <w:r>
        <w:rPr>
          <w:rFonts w:ascii="Times New Roman" w:hAnsi="Times New Roman" w:cs="Times New Roman"/>
          <w:sz w:val="32"/>
          <w:szCs w:val="32"/>
          <w:lang w:val="cs-CZ"/>
        </w:rPr>
        <w:t>citace patentů?</w:t>
      </w:r>
    </w:p>
    <w:p w14:paraId="4D650E66" w14:textId="38E64B54" w:rsidR="001C463D" w:rsidRDefault="001C463D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9752AA" w14:textId="0A875003" w:rsidR="00CD42C8" w:rsidRDefault="004C39EC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Citační ohlas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 xml:space="preserve">odráží </w:t>
      </w:r>
      <w:r w:rsidR="005D3A4D" w:rsidRPr="007F7827">
        <w:rPr>
          <w:rFonts w:ascii="Times New Roman" w:hAnsi="Times New Roman" w:cs="Times New Roman"/>
          <w:b/>
          <w:sz w:val="24"/>
          <w:szCs w:val="24"/>
          <w:lang w:val="cs-CZ"/>
        </w:rPr>
        <w:t>význam</w:t>
      </w:r>
      <w:r w:rsidR="00DA7AD8" w:rsidRPr="004F51B9">
        <w:rPr>
          <w:rFonts w:ascii="Times New Roman" w:hAnsi="Times New Roman" w:cs="Times New Roman"/>
          <w:b/>
          <w:sz w:val="24"/>
          <w:szCs w:val="24"/>
          <w:lang w:val="cs-CZ"/>
        </w:rPr>
        <w:t xml:space="preserve"> patentu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Patent, na který nic dalšího nenavazuje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nenechal 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ve vývoji technologií </w:t>
      </w:r>
      <w:r w:rsidR="00BD0201">
        <w:rPr>
          <w:rFonts w:ascii="Times New Roman" w:hAnsi="Times New Roman" w:cs="Times New Roman"/>
          <w:sz w:val="24"/>
          <w:szCs w:val="24"/>
          <w:lang w:val="cs-CZ"/>
        </w:rPr>
        <w:t>žádnou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stopu. Naopak patent s mnoha 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následnými </w:t>
      </w:r>
      <w:r>
        <w:rPr>
          <w:rFonts w:ascii="Times New Roman" w:hAnsi="Times New Roman" w:cs="Times New Roman"/>
          <w:sz w:val="24"/>
          <w:szCs w:val="24"/>
          <w:lang w:val="cs-CZ"/>
        </w:rPr>
        <w:t>citacemi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22C5">
        <w:rPr>
          <w:rFonts w:ascii="Times New Roman" w:hAnsi="Times New Roman" w:cs="Times New Roman"/>
          <w:sz w:val="24"/>
          <w:szCs w:val="24"/>
          <w:lang w:val="cs-CZ"/>
        </w:rPr>
        <w:t>měl velký dopad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1ACE8E7" w14:textId="77777777" w:rsidR="00CD42C8" w:rsidRDefault="00CD42C8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C3F684" w14:textId="5D972323" w:rsidR="0085073D" w:rsidRDefault="0085073D" w:rsidP="008507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Není to </w:t>
      </w:r>
      <w:r w:rsidR="0029422B">
        <w:rPr>
          <w:rFonts w:ascii="Times New Roman" w:hAnsi="Times New Roman" w:cs="Times New Roman"/>
          <w:sz w:val="24"/>
          <w:szCs w:val="24"/>
          <w:lang w:val="cs-CZ"/>
        </w:rPr>
        <w:t xml:space="preserve">nic </w:t>
      </w:r>
      <w:r>
        <w:rPr>
          <w:rFonts w:ascii="Times New Roman" w:hAnsi="Times New Roman" w:cs="Times New Roman"/>
          <w:sz w:val="24"/>
          <w:szCs w:val="24"/>
          <w:lang w:val="cs-CZ"/>
        </w:rPr>
        <w:t>světoborn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>ého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 xml:space="preserve">Citace patentů se běžně používají </w:t>
      </w:r>
      <w:r w:rsidR="00926ED7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ekonomické literatuře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Je to </w:t>
      </w:r>
      <w:r w:rsidRPr="003272CA">
        <w:rPr>
          <w:rFonts w:ascii="Times New Roman" w:hAnsi="Times New Roman" w:cs="Times New Roman"/>
          <w:b/>
          <w:sz w:val="24"/>
          <w:szCs w:val="24"/>
          <w:lang w:val="cs-CZ"/>
        </w:rPr>
        <w:t>standardní</w:t>
      </w:r>
      <w:r w:rsidRPr="00054B7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ukazatel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prověřený léty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praxe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 xml:space="preserve"> Nicméně v oblasti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 xml:space="preserve">hodnocení 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výzkumu v českém kontextu 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>je to novinka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E16E51C" w14:textId="0DF2545D" w:rsidR="00A73824" w:rsidRDefault="00A73824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97730BC" w14:textId="1C96CF02" w:rsidR="009A0AC6" w:rsidRPr="009A0AC6" w:rsidRDefault="00926ED7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některé</w:t>
      </w:r>
      <w:r w:rsidR="00BB425E" w:rsidRPr="003811F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výsledky</w:t>
      </w:r>
      <w:r w:rsidR="00BB425E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aplikovaného výzkumu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 patentované. 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základě </w:t>
      </w:r>
      <w:r w:rsidR="00F07F20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cit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ovanosti</w:t>
      </w:r>
      <w:r w:rsidR="00F07F20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možné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dělat závěry pouze </w:t>
      </w:r>
      <w:r w:rsidR="000A569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konkrétně 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</w:t>
      </w:r>
      <w:r w:rsidR="00877C7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patentovaném</w:t>
      </w:r>
      <w:r w:rsidR="000A569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nikoliv aplikovaném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výzkumu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jako celku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7B440102" w14:textId="77777777" w:rsidR="009A0AC6" w:rsidRDefault="009A0AC6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33FEB997" w14:textId="29BAF6CF" w:rsidR="000B3B98" w:rsidDel="00500A2F" w:rsidRDefault="000A5697" w:rsidP="00347912">
      <w:pPr>
        <w:spacing w:after="0" w:line="240" w:lineRule="auto"/>
        <w:jc w:val="both"/>
        <w:rPr>
          <w:del w:id="0" w:author="Martin Srholec" w:date="2018-11-07T10:00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del w:id="1" w:author="Martin Srholec" w:date="2018-11-07T10:00:00Z">
        <w:r w:rsidRPr="00760F6D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Řada organizací provádí </w:delText>
        </w:r>
        <w:r w:rsidR="00A70FC0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užitečný </w:delText>
        </w:r>
        <w:r w:rsidRPr="00760F6D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výzkum, </w:delText>
        </w:r>
        <w:r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který</w:delText>
        </w:r>
        <w:r w:rsidRPr="00760F6D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v patentových statistikách vidět</w:delText>
        </w:r>
        <w:r w:rsidRPr="000A5697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Pr="00760F6D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není.</w:delText>
        </w:r>
        <w:r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294DE2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Proto</w:delText>
        </w:r>
        <w:r w:rsidR="002F46F9" w:rsidRPr="00760F6D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347912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je </w:delText>
        </w:r>
        <w:r w:rsidR="00A70FC0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třeba se vyhnout</w:delText>
        </w:r>
        <w:r w:rsidR="006B0CE7" w:rsidRPr="004F51B9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6B0CE7" w:rsidRPr="007F7827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unáhlený</w:delText>
        </w:r>
        <w:r w:rsidR="00A70FC0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m</w:delText>
        </w:r>
        <w:r w:rsidR="006B0CE7" w:rsidRPr="004F51B9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347912" w:rsidRPr="007F7827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závěr</w:delText>
        </w:r>
        <w:r w:rsidR="006B0CE7" w:rsidRPr="007F7827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ů</w:delText>
        </w:r>
        <w:r w:rsidR="00A70FC0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m</w:delText>
        </w:r>
        <w:r w:rsidR="00347912" w:rsidRPr="004F51B9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6B0CE7" w:rsidRPr="004F51B9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o</w:delText>
        </w:r>
        <w:r w:rsidR="00877C7C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 </w:delText>
        </w:r>
        <w:r w:rsidR="00ED2D4C" w:rsidRPr="004F51B9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těch</w:delText>
        </w:r>
        <w:r w:rsidR="00347912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, které</w:delText>
        </w:r>
        <w:r w:rsidR="009A0AC6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DC14A7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vykazují </w:delText>
        </w:r>
        <w:r w:rsidR="00A70FC0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malý počet</w:delText>
        </w:r>
        <w:r w:rsidR="00A70FC0" w:rsidRPr="00760F6D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773471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patentových </w:delText>
        </w:r>
        <w:r w:rsidR="00A70FC0" w:rsidRPr="00760F6D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citac</w:delText>
        </w:r>
        <w:r w:rsidR="00A70FC0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í</w:delText>
        </w:r>
        <w:r w:rsidR="00294DE2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, </w:delText>
        </w:r>
        <w:r w:rsidR="00347912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protože to může mít různ</w:delText>
        </w:r>
        <w:r w:rsidR="006744A3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é</w:delText>
        </w:r>
        <w:r w:rsidR="00347912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6B0CE7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příčin</w:delText>
        </w:r>
        <w:r w:rsidR="006744A3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y</w:delText>
        </w:r>
        <w:r w:rsidR="00347912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.</w:delText>
        </w:r>
        <w:r w:rsidR="000B3B98" w:rsidDel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</w:p>
    <w:p w14:paraId="2DBE4FEF" w14:textId="1775E726" w:rsidR="00BD0201" w:rsidDel="00B84773" w:rsidRDefault="00BD0201" w:rsidP="00347912">
      <w:pPr>
        <w:spacing w:after="0" w:line="240" w:lineRule="auto"/>
        <w:jc w:val="both"/>
        <w:rPr>
          <w:del w:id="2" w:author="Martin Srholec" w:date="2018-11-07T10:28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DB31D4D" w14:textId="77777777" w:rsidR="007D0D97" w:rsidRDefault="007D0D97" w:rsidP="007D0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Zmapovali jsme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celosvětov</w:t>
      </w:r>
      <w:r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citace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patentů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 navazujících patentech, jejichž vlastníky jsou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organizac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e</w:t>
      </w:r>
      <w:r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 se sídlem na území Česka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 jejichž žádosti mají datum podání</w:t>
      </w:r>
      <w:r w:rsidRPr="00A0364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od roku</w:t>
      </w:r>
      <w:r w:rsidRPr="00A03644">
        <w:rPr>
          <w:rFonts w:ascii="Times New Roman" w:hAnsi="Times New Roman" w:cs="Times New Roman"/>
          <w:sz w:val="24"/>
          <w:szCs w:val="24"/>
          <w:lang w:val="cs-CZ"/>
        </w:rPr>
        <w:t xml:space="preserve"> 2000</w:t>
      </w:r>
      <w:r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56BD987A" w14:textId="77777777" w:rsidR="007D0D97" w:rsidRDefault="007D0D97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702C80C" w14:textId="4FCDA941" w:rsidR="002979AD" w:rsidRDefault="002979AD" w:rsidP="002979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Citovanost patentů jsme s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počítal</w:t>
      </w:r>
      <w:r>
        <w:rPr>
          <w:rFonts w:ascii="Times New Roman" w:hAnsi="Times New Roman" w:cs="Times New Roman"/>
          <w:sz w:val="24"/>
          <w:szCs w:val="24"/>
          <w:lang w:val="cs-CZ"/>
        </w:rPr>
        <w:t>i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z individuálních údajů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761C4D">
        <w:rPr>
          <w:rFonts w:ascii="Times New Roman" w:hAnsi="Times New Roman" w:cs="Times New Roman"/>
          <w:sz w:val="24"/>
          <w:szCs w:val="24"/>
          <w:lang w:val="cs-CZ"/>
        </w:rPr>
        <w:t>(</w:t>
      </w:r>
      <w:proofErr w:type="spellStart"/>
      <w:r w:rsidRPr="00761C4D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Pr="00761C4D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Pr="00761C4D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Pr="00761C4D">
        <w:rPr>
          <w:rFonts w:ascii="Times New Roman" w:hAnsi="Times New Roman" w:cs="Times New Roman"/>
          <w:sz w:val="24"/>
          <w:szCs w:val="24"/>
          <w:lang w:val="cs-CZ"/>
        </w:rPr>
        <w:t>)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761C4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Prezentované výsledky </w:t>
      </w:r>
      <w:r>
        <w:rPr>
          <w:rFonts w:ascii="Times New Roman" w:hAnsi="Times New Roman" w:cs="Times New Roman"/>
          <w:sz w:val="24"/>
          <w:szCs w:val="24"/>
          <w:lang w:val="cs-CZ"/>
        </w:rPr>
        <w:t>jsou unikátní a n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ikde jinde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 nenajdete.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0AFF29BA" w14:textId="77777777" w:rsidR="002979AD" w:rsidRDefault="002979AD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ABFCED" w14:textId="0B5AACCF" w:rsidR="00BD0201" w:rsidRPr="00760F6D" w:rsidRDefault="002979AD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Závěry této studie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by měly zajímat nejen manažery v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ýzkumu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potenciální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partnery</w:t>
      </w:r>
      <w:r w:rsidR="0078731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investory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i 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tvůrce inovačních politik. </w:t>
      </w:r>
      <w:r w:rsidR="00BD0201"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výzkum</w:t>
      </w:r>
      <w:r w:rsidR="002323FA"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u</w:t>
      </w:r>
      <w:r w:rsidR="002323FA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87D3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</w:t>
      </w:r>
      <w:r w:rsidR="00402B3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 </w:t>
      </w:r>
      <w:r w:rsidR="0077347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nepasují </w:t>
      </w:r>
      <w:proofErr w:type="spellStart"/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bibliometri</w:t>
      </w:r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cké</w:t>
      </w:r>
      <w:proofErr w:type="spellEnd"/>
      <w:r w:rsidR="00DC14A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7347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analýzy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BB5D3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se 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totiž </w:t>
      </w:r>
      <w:r w:rsidR="00BB5D3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ukazuje jako </w:t>
      </w:r>
      <w:r w:rsidR="0089602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zvláště obtížné</w:t>
      </w:r>
      <w:r w:rsidR="00BD0201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4812CA77" w14:textId="77777777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EE242E" w14:textId="1AF1768F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Navazujeme</w:t>
      </w:r>
      <w:proofErr w:type="gramEnd"/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</w:t>
      </w:r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předchozí </w:t>
      </w:r>
      <w:r w:rsidR="00877C7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s</w:t>
      </w:r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tudie</w:t>
      </w:r>
      <w:r w:rsidR="00877C7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="00A45626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think</w:t>
      </w:r>
      <w:proofErr w:type="spellEnd"/>
      <w:r w:rsidR="00A45626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-tanku </w:t>
      </w:r>
      <w:proofErr w:type="gramStart"/>
      <w:r w:rsidR="00877C7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IDEA</w:t>
      </w:r>
      <w:proofErr w:type="gramEnd"/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</w:t>
      </w:r>
      <w:r w:rsidR="00D36A0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příbuzná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6A0384A8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FA07F4" w14:textId="77777777" w:rsidR="003F14CA" w:rsidRPr="00760F6D" w:rsidRDefault="003F14CA" w:rsidP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5C590DFB" w14:textId="01A40291" w:rsidR="00FC1FC3" w:rsidRPr="00760F6D" w:rsidRDefault="00FC1FC3" w:rsidP="00FC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</w:t>
      </w:r>
      <w:proofErr w:type="spellEnd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3 (Interaktivní aplikace)</w:t>
      </w:r>
    </w:p>
    <w:p w14:paraId="5910073D" w14:textId="4C382BD0" w:rsidR="003452A0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174FDD" w14:textId="1C740D59" w:rsidR="009952F4" w:rsidRPr="007D0D97" w:rsidRDefault="009952F4" w:rsidP="009952F4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 xml:space="preserve">Nahoře budou na liště na kliknutí pro přesun ve </w:t>
      </w:r>
      <w:proofErr w:type="spellStart"/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>webovce</w:t>
      </w:r>
      <w:proofErr w:type="spellEnd"/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 xml:space="preserve">: </w:t>
      </w:r>
      <w:r w:rsidRPr="007D0D97">
        <w:rPr>
          <w:rFonts w:ascii="Times New Roman" w:hAnsi="Times New Roman" w:cs="Times New Roman"/>
          <w:sz w:val="24"/>
          <w:szCs w:val="24"/>
          <w:lang w:val="cs-CZ"/>
        </w:rPr>
        <w:t>Kontext – Interaktivní aplikace – Výzkumné organizace – Podniky – Závěrem.</w:t>
      </w:r>
    </w:p>
    <w:p w14:paraId="56F282B4" w14:textId="653ACC3E" w:rsidR="003F14CA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Úplně nahoře bude vycentrovaný nadpis:</w:t>
      </w:r>
      <w:r w:rsidRPr="00DE41DE">
        <w:rPr>
          <w:rFonts w:ascii="Times New Roman" w:hAnsi="Times New Roman" w:cs="Times New Roman"/>
          <w:sz w:val="24"/>
          <w:szCs w:val="24"/>
          <w:lang w:val="cs-CZ"/>
        </w:rPr>
        <w:t xml:space="preserve"> “Počet citací patentů”</w:t>
      </w:r>
    </w:p>
    <w:p w14:paraId="2359656A" w14:textId="77777777" w:rsidR="00684ED9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D4BC287" w14:textId="5B75652A" w:rsidR="00130469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Pod</w:t>
      </w:r>
      <w:r w:rsidR="00AA6B82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tím n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ahoře bude 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vycentrovaná 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>lišta pro vyhledávání jednotlivých organizací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podle ICO a podle n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>á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>zvu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tlačítko obnovit.</w:t>
      </w:r>
    </w:p>
    <w:p w14:paraId="04B6580D" w14:textId="3F15ACAF" w:rsidR="00130469" w:rsidRPr="00760F6D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F365406" w14:textId="0097E22F" w:rsidR="00830252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Většinu obrazovky pod</w:t>
      </w:r>
      <w:r w:rsidR="00A45626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tím zabe</w:t>
      </w:r>
      <w:r w:rsidR="00A45626">
        <w:rPr>
          <w:rFonts w:ascii="Times New Roman" w:hAnsi="Times New Roman" w:cs="Times New Roman"/>
          <w:i/>
          <w:sz w:val="24"/>
          <w:szCs w:val="24"/>
          <w:lang w:val="cs-CZ"/>
        </w:rPr>
        <w:t>r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e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interaktivní </w:t>
      </w:r>
      <w:proofErr w:type="spellStart"/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treemap</w:t>
      </w:r>
      <w:proofErr w:type="spellEnd"/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chart patentových citací.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Napravo od něj bude </w:t>
      </w:r>
      <w:proofErr w:type="spellStart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strip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“Zobrazit/</w:t>
      </w:r>
      <w:r w:rsidR="00A45626">
        <w:rPr>
          <w:rFonts w:ascii="Times New Roman" w:hAnsi="Times New Roman" w:cs="Times New Roman"/>
          <w:sz w:val="24"/>
          <w:szCs w:val="24"/>
          <w:lang w:val="cs-CZ"/>
        </w:rPr>
        <w:t>S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krýt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”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>, který bude umožňovat přepínat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mezi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zobraz</w:t>
      </w:r>
      <w:r w:rsidR="00BC4DA6">
        <w:rPr>
          <w:rFonts w:ascii="Times New Roman" w:hAnsi="Times New Roman" w:cs="Times New Roman"/>
          <w:i/>
          <w:sz w:val="24"/>
          <w:szCs w:val="24"/>
          <w:lang w:val="cs-CZ"/>
        </w:rPr>
        <w:t>e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>ním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:</w:t>
      </w:r>
    </w:p>
    <w:p w14:paraId="1C9B988A" w14:textId="5DCCCC8F" w:rsidR="00130469" w:rsidRPr="00760F6D" w:rsidRDefault="006C4D9F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D21988" w:rsidRPr="00760F6D">
        <w:rPr>
          <w:rFonts w:ascii="Times New Roman" w:hAnsi="Times New Roman" w:cs="Times New Roman"/>
          <w:sz w:val="24"/>
          <w:szCs w:val="24"/>
          <w:lang w:val="cs-CZ"/>
        </w:rPr>
        <w:t>) Akademie věd ČR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, b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) Veřejné vysoké školy, 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>výzkumné organizace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, 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</w:p>
    <w:p w14:paraId="75EB9F60" w14:textId="14D07F97" w:rsidR="00130469" w:rsidRDefault="001912DA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Top 20, Top 50, Top 100 a Všechn</w:t>
      </w:r>
      <w:r w:rsidR="00A45626">
        <w:rPr>
          <w:rFonts w:ascii="Times New Roman" w:hAnsi="Times New Roman" w:cs="Times New Roman"/>
          <w:sz w:val="24"/>
          <w:szCs w:val="24"/>
          <w:lang w:val="cs-CZ"/>
        </w:rPr>
        <w:t>y organizace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65CED060" w14:textId="74CA7C29" w:rsidR="00573A10" w:rsidRPr="00760F6D" w:rsidRDefault="00573A10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České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Z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ahraniční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V</w:t>
      </w:r>
      <w:r>
        <w:rPr>
          <w:rFonts w:ascii="Times New Roman" w:hAnsi="Times New Roman" w:cs="Times New Roman"/>
          <w:sz w:val="24"/>
          <w:szCs w:val="24"/>
          <w:lang w:val="cs-CZ"/>
        </w:rPr>
        <w:t>šechny citace</w:t>
      </w:r>
    </w:p>
    <w:p w14:paraId="0A616FB9" w14:textId="4EADAE48" w:rsidR="00830252" w:rsidRPr="00760F6D" w:rsidRDefault="0083025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3E276" w14:textId="0FE499E5" w:rsidR="00D30E34" w:rsidRPr="00DE41DE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Ideálně: i) Čtverečky pro různé typy organizací budou mít různé odstíny stejné barvy (aby bylo při úplném zobrazení možné odlišit sektory), ale zároveň by bylo třeba, aby byly pomocí odstínu odlišitelné i jednotlivé organizace. </w:t>
      </w:r>
    </w:p>
    <w:p w14:paraId="3621B6CF" w14:textId="466EFC5D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972AF8" w14:textId="3171A015" w:rsidR="00D30E34" w:rsidRPr="00DE41DE" w:rsidRDefault="00A13AF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proofErr w:type="spellStart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Toolti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p</w:t>
      </w:r>
      <w:proofErr w:type="spellEnd"/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textovým okénkem pro každé pozorování při najetí kurzoru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názvem a počtem citací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0F23351C" w14:textId="77777777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2FA5E0" w14:textId="1900CC63" w:rsidR="00830252" w:rsidRPr="00F745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F7456D">
        <w:rPr>
          <w:rFonts w:ascii="Times New Roman" w:hAnsi="Times New Roman" w:cs="Times New Roman"/>
          <w:i/>
          <w:sz w:val="24"/>
          <w:szCs w:val="24"/>
          <w:lang w:val="cs-CZ"/>
        </w:rPr>
        <w:t>Pod grafem bude text:</w:t>
      </w:r>
    </w:p>
    <w:p w14:paraId="280B16FD" w14:textId="7360830A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Pozn.: Do analýzy jsou zařazeny 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žádosti o</w:t>
      </w:r>
      <w:r w:rsidR="00BC4DA6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patent</w:t>
      </w:r>
      <w:r w:rsidR="0096594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>zaznamenan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v databází </w:t>
      </w:r>
      <w:r w:rsidR="003D6A11"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="003D6A1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="003D6A1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od</w:t>
      </w:r>
      <w:r w:rsidR="00BC4DA6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roku 2000</w:t>
      </w:r>
      <w:r w:rsidRPr="002A245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17E72" w:rsidRPr="002A2455">
        <w:rPr>
          <w:rFonts w:ascii="Times New Roman" w:hAnsi="Times New Roman" w:cs="Times New Roman"/>
          <w:sz w:val="24"/>
          <w:szCs w:val="24"/>
          <w:lang w:val="cs-CZ"/>
        </w:rPr>
        <w:t>Zobrazeny</w:t>
      </w:r>
      <w:r w:rsidR="00217E72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jsou </w:t>
      </w:r>
      <w:r w:rsidR="00217E72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organizace </w:t>
      </w:r>
      <w:r w:rsidR="00217E72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 w:rsidR="00E95A0D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7C40C5"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40562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74DA">
        <w:rPr>
          <w:rFonts w:ascii="Times New Roman" w:hAnsi="Times New Roman" w:cs="Times New Roman"/>
          <w:sz w:val="24"/>
          <w:szCs w:val="24"/>
          <w:lang w:val="cs-CZ"/>
        </w:rPr>
        <w:t>Rozlišujeme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 xml:space="preserve"> čtyři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4C" w:rsidRPr="00CE5C4C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CE5C4C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>Stáh</w:t>
      </w:r>
      <w:r w:rsidR="00A20761">
        <w:rPr>
          <w:rFonts w:ascii="Times New Roman" w:hAnsi="Times New Roman" w:cs="Times New Roman"/>
          <w:sz w:val="24"/>
          <w:szCs w:val="24"/>
          <w:lang w:val="cs-CZ"/>
        </w:rPr>
        <w:t xml:space="preserve">něte si </w:t>
      </w:r>
      <w:r w:rsidR="00965944">
        <w:rPr>
          <w:rFonts w:ascii="Times New Roman" w:hAnsi="Times New Roman" w:cs="Times New Roman"/>
          <w:sz w:val="24"/>
          <w:szCs w:val="24"/>
          <w:lang w:val="cs-CZ"/>
        </w:rPr>
        <w:t>podkladová</w:t>
      </w:r>
      <w:r w:rsidR="007C40C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C40C5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data </w:t>
      </w:r>
      <w:r w:rsid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anebo </w:t>
      </w:r>
      <w:r w:rsidR="00F7456D" w:rsidRPr="00F7456D">
        <w:rPr>
          <w:rFonts w:ascii="Times New Roman" w:hAnsi="Times New Roman" w:cs="Times New Roman"/>
          <w:b/>
          <w:sz w:val="24"/>
          <w:szCs w:val="24"/>
          <w:lang w:val="cs-CZ"/>
        </w:rPr>
        <w:t>data za</w:t>
      </w:r>
      <w:r w:rsidR="00A45626">
        <w:rPr>
          <w:rFonts w:ascii="Times New Roman" w:hAnsi="Times New Roman" w:cs="Times New Roman"/>
          <w:b/>
          <w:sz w:val="24"/>
          <w:szCs w:val="24"/>
          <w:lang w:val="cs-CZ"/>
        </w:rPr>
        <w:t> </w:t>
      </w:r>
      <w:r w:rsidR="00F7456D" w:rsidRPr="00F7456D">
        <w:rPr>
          <w:rFonts w:ascii="Times New Roman" w:hAnsi="Times New Roman" w:cs="Times New Roman"/>
          <w:b/>
          <w:sz w:val="24"/>
          <w:szCs w:val="24"/>
          <w:lang w:val="cs-CZ"/>
        </w:rPr>
        <w:t>nejcitovanější patenty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23FF4B9" w14:textId="24AB2D4C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="00C70BD4">
        <w:rPr>
          <w:rFonts w:ascii="Times New Roman" w:hAnsi="Times New Roman" w:cs="Times New Roman"/>
          <w:sz w:val="24"/>
          <w:szCs w:val="24"/>
          <w:lang w:val="cs-CZ"/>
        </w:rPr>
        <w:t xml:space="preserve">Vlastní výpočty na základě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232BB0C" w14:textId="5F3E91D3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D3D04" w14:textId="77777777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111A3" w14:textId="0B1A788C" w:rsidR="00393A40" w:rsidRPr="00520101" w:rsidRDefault="00393A40" w:rsidP="00393A4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Při výběru konkrétní organizace v horní liště anebo přímo v grafu se tato zvýrazní (a ostatní upozadí). Je třeba vymyslet, kde (v jakém okně anebo bublině, apod.) se zobrazí informace konkrétně o </w:t>
      </w:r>
      <w:r w:rsidR="00520101" w:rsidRPr="00520101">
        <w:rPr>
          <w:rFonts w:ascii="Times New Roman" w:hAnsi="Times New Roman" w:cs="Times New Roman"/>
          <w:i/>
          <w:sz w:val="24"/>
          <w:szCs w:val="24"/>
          <w:lang w:val="cs-CZ"/>
        </w:rPr>
        <w:t>vybrané organizaci</w:t>
      </w: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(celý název a počet citací). </w:t>
      </w:r>
    </w:p>
    <w:p w14:paraId="528DB46A" w14:textId="33811642" w:rsidR="00393A2C" w:rsidRDefault="00393A2C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DC3B2E1" w14:textId="58901988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O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kno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„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Co </w:t>
      </w:r>
      <w:r w:rsidR="00A45626">
        <w:rPr>
          <w:rFonts w:ascii="Times New Roman" w:hAnsi="Times New Roman" w:cs="Times New Roman"/>
          <w:sz w:val="24"/>
          <w:szCs w:val="24"/>
          <w:highlight w:val="green"/>
          <w:lang w:val="cs-CZ"/>
        </w:rPr>
        <w:t>aplikace</w:t>
      </w:r>
      <w:r w:rsidR="00E03177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umí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071842D1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556EFB" w14:textId="7E51B22A" w:rsidR="00130469" w:rsidRPr="00393A2C" w:rsidRDefault="003B703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 úplném najetí interaktivní aplikace přejede přes obrazovku </w:t>
      </w:r>
      <w:r w:rsidR="00E41BE3">
        <w:rPr>
          <w:rFonts w:ascii="Times New Roman" w:hAnsi="Times New Roman" w:cs="Times New Roman"/>
          <w:i/>
          <w:sz w:val="24"/>
          <w:szCs w:val="24"/>
          <w:lang w:val="cs-CZ"/>
        </w:rPr>
        <w:t>úvodní</w:t>
      </w:r>
      <w:r w:rsidR="00630C0B"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>okno</w:t>
      </w:r>
      <w:r w:rsidR="003200F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tímto textem:</w:t>
      </w:r>
    </w:p>
    <w:p w14:paraId="0BF9FDF9" w14:textId="76497E4F" w:rsidR="00130469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F3BD02" w14:textId="24B6D758" w:rsidR="00393A2C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Obdélníky zobrazují jednotlivé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Velikost obdélníku odpovídá počtu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citací patentů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 xml:space="preserve">vlastněných </w:t>
      </w:r>
      <w:r>
        <w:rPr>
          <w:rFonts w:ascii="Times New Roman" w:hAnsi="Times New Roman" w:cs="Times New Roman"/>
          <w:sz w:val="24"/>
          <w:szCs w:val="24"/>
          <w:lang w:val="cs-CZ"/>
        </w:rPr>
        <w:t>dan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>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>í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Barv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obdélník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0418">
        <w:rPr>
          <w:rFonts w:ascii="Times New Roman" w:hAnsi="Times New Roman" w:cs="Times New Roman"/>
          <w:sz w:val="24"/>
          <w:szCs w:val="24"/>
          <w:lang w:val="cs-CZ"/>
        </w:rPr>
        <w:t>odlišuj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44EC" w:rsidRPr="00412384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EC7AF1" w:rsidRPr="00412384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23D36E7" w14:textId="1D66DCBC" w:rsidR="003200FB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0A8D2A" w14:textId="2B305CD6" w:rsidR="0045518E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Konkrétní organizaci lze </w:t>
      </w:r>
      <w:r w:rsidR="003E5FA2">
        <w:rPr>
          <w:rFonts w:ascii="Times New Roman" w:hAnsi="Times New Roman" w:cs="Times New Roman"/>
          <w:sz w:val="24"/>
          <w:szCs w:val="24"/>
          <w:lang w:val="cs-CZ"/>
        </w:rPr>
        <w:t xml:space="preserve">navíc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vyhledat 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 xml:space="preserve">v roletkovém menu </w:t>
      </w:r>
      <w:r>
        <w:rPr>
          <w:rFonts w:ascii="Times New Roman" w:hAnsi="Times New Roman" w:cs="Times New Roman"/>
          <w:sz w:val="24"/>
          <w:szCs w:val="24"/>
          <w:lang w:val="cs-CZ"/>
        </w:rPr>
        <w:t>podle</w:t>
      </w:r>
      <w:r w:rsidR="00BC4DA6">
        <w:rPr>
          <w:rFonts w:ascii="Times New Roman" w:hAnsi="Times New Roman" w:cs="Times New Roman"/>
          <w:sz w:val="24"/>
          <w:szCs w:val="24"/>
          <w:lang w:val="cs-CZ"/>
        </w:rPr>
        <w:t xml:space="preserve"> jejího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názvu a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>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IČO nad grafem anebo najetím kurzoru přímo v</w:t>
      </w:r>
      <w:r w:rsidR="00BC4DA6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grafu. Následně se zobrazí okénko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s podrobnostmi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43E29C4" w14:textId="77777777" w:rsidR="0045518E" w:rsidRPr="00AB7652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2ED84A" w14:textId="5AEF68E4" w:rsidR="00AB7652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na legendu </w:t>
      </w:r>
      <w:r w:rsidR="006533EF">
        <w:rPr>
          <w:rFonts w:ascii="Times New Roman" w:hAnsi="Times New Roman" w:cs="Times New Roman"/>
          <w:sz w:val="24"/>
          <w:szCs w:val="24"/>
          <w:lang w:val="cs-CZ"/>
        </w:rPr>
        <w:t>vyberete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různé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zobrazíte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po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  <w:lang w:val="cs-CZ"/>
        </w:rPr>
        <w:t xml:space="preserve">uze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organizac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s</w:t>
      </w:r>
      <w:r w:rsidR="00A45626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>nejv</w:t>
      </w:r>
      <w:r w:rsidR="00A45626">
        <w:rPr>
          <w:rFonts w:ascii="Times New Roman" w:hAnsi="Times New Roman" w:cs="Times New Roman"/>
          <w:sz w:val="24"/>
          <w:szCs w:val="24"/>
          <w:lang w:val="cs-CZ"/>
        </w:rPr>
        <w:t>ětším počtem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citac</w:t>
      </w:r>
      <w:r w:rsidR="00A45626">
        <w:rPr>
          <w:rFonts w:ascii="Times New Roman" w:hAnsi="Times New Roman" w:cs="Times New Roman"/>
          <w:sz w:val="24"/>
          <w:szCs w:val="24"/>
          <w:lang w:val="cs-CZ"/>
        </w:rPr>
        <w:t>í</w:t>
      </w:r>
      <w:ins w:id="4" w:author="Martin Srholec" w:date="2018-11-07T10:29:00Z">
        <w:r w:rsidR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, přepnete mezi </w:t>
        </w:r>
        <w:commentRangeStart w:id="5"/>
        <w:r w:rsidR="00B84773" w:rsidRPr="00386362">
          <w:rPr>
            <w:rFonts w:ascii="Times New Roman" w:hAnsi="Times New Roman" w:cs="Times New Roman"/>
            <w:b/>
            <w:sz w:val="24"/>
            <w:szCs w:val="24"/>
            <w:lang w:val="cs-CZ"/>
            <w:rPrChange w:id="6" w:author="Martin Srholec" w:date="2018-11-07T11:08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obdobími</w:t>
        </w:r>
        <w:r w:rsidR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commentRangeEnd w:id="5"/>
      <w:ins w:id="7" w:author="Martin Srholec" w:date="2018-11-07T11:08:00Z">
        <w:r w:rsidR="00386362">
          <w:rPr>
            <w:rStyle w:val="CommentReference"/>
          </w:rPr>
          <w:commentReference w:id="5"/>
        </w:r>
      </w:ins>
      <w:del w:id="8" w:author="Martin Srholec" w:date="2018-11-07T10:30:00Z">
        <w:r w:rsidR="00AB7652" w:rsidDel="00B8477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622EA0">
        <w:rPr>
          <w:rFonts w:ascii="Times New Roman" w:hAnsi="Times New Roman" w:cs="Times New Roman"/>
          <w:sz w:val="24"/>
          <w:szCs w:val="24"/>
          <w:lang w:val="cs-CZ"/>
        </w:rPr>
        <w:t>anebo zúžíte výběr na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C4829">
        <w:rPr>
          <w:rFonts w:ascii="Times New Roman" w:hAnsi="Times New Roman" w:cs="Times New Roman"/>
          <w:b/>
          <w:sz w:val="24"/>
          <w:szCs w:val="24"/>
          <w:lang w:val="cs-CZ"/>
        </w:rPr>
        <w:t>domácí</w:t>
      </w:r>
      <w:r w:rsidR="007C4829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="00AB7652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čímž si</w:t>
      </w:r>
      <w:r w:rsidR="00B3224A">
        <w:rPr>
          <w:rFonts w:ascii="Times New Roman" w:hAnsi="Times New Roman" w:cs="Times New Roman"/>
          <w:sz w:val="24"/>
          <w:szCs w:val="24"/>
          <w:lang w:val="cs-CZ"/>
        </w:rPr>
        <w:t xml:space="preserve"> můžete vytvořit vlastní srovnání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B191DC7" w14:textId="70ED59E5" w:rsidR="0073640E" w:rsidRDefault="007364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C9E99F4" w14:textId="0E14B85B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Pod grafem jsou odkazy na vysvětlivky a pro stažení kompletních podkladových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anebo výpisu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 nejcitovanější patenty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.</w:t>
      </w:r>
    </w:p>
    <w:p w14:paraId="4BF2F932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10731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3A2E44" w14:textId="77777777" w:rsidR="00FD20F8" w:rsidRDefault="00FD20F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00F194" w14:textId="47611845" w:rsidR="0045518E" w:rsidRDefault="00765733" w:rsidP="00765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 w:rsidR="009E51EE">
        <w:rPr>
          <w:rFonts w:ascii="Times New Roman" w:hAnsi="Times New Roman" w:cs="Times New Roman"/>
          <w:sz w:val="24"/>
          <w:szCs w:val="24"/>
          <w:highlight w:val="green"/>
          <w:lang w:val="cs-CZ"/>
        </w:rPr>
        <w:t>Co mít na paměti</w:t>
      </w:r>
      <w:r w:rsidR="00E16F6B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C5BA0F7" w14:textId="523AED62" w:rsidR="00765733" w:rsidRDefault="0076573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3F5DF5D" w14:textId="53F4C426" w:rsidR="00D55F6C" w:rsidRPr="00423FCB" w:rsidRDefault="00423FCB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</w:t>
      </w:r>
      <w:del w:id="9" w:author="Martin Srholec" w:date="2018-11-07T09:58:00Z">
        <w:r w:rsidR="00500A2F" w:rsidDel="00500A2F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zpravidla </w:delText>
        </w:r>
      </w:del>
      <w:r w:rsidR="007D0D97">
        <w:rPr>
          <w:rFonts w:ascii="Times New Roman" w:hAnsi="Times New Roman" w:cs="Times New Roman"/>
          <w:sz w:val="24"/>
          <w:szCs w:val="24"/>
          <w:lang w:val="cs-CZ"/>
        </w:rPr>
        <w:t>nabíhají postupně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Navíc </w:t>
      </w:r>
      <w:r w:rsidR="00A37215">
        <w:rPr>
          <w:rFonts w:ascii="Times New Roman" w:hAnsi="Times New Roman" w:cs="Times New Roman"/>
          <w:sz w:val="24"/>
          <w:szCs w:val="24"/>
          <w:lang w:val="cs-CZ"/>
        </w:rPr>
        <w:t>patentové statistiky jsou zveřejňovány se zpožděním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FE7A81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Převážná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většina </w:t>
      </w:r>
      <w:r w:rsidR="00D24D4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hodně</w:t>
      </w:r>
      <w:r w:rsidR="00300B2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citovaných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tudíž 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pochází z minulého desetiletí</w:t>
      </w:r>
      <w:r w:rsidR="00A3507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 Prezentované výsledky</w:t>
      </w:r>
      <w:r w:rsidR="0056590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37D8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poskytují</w:t>
      </w:r>
      <w:r w:rsidR="00665EA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pohled do minulosti.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7A86CCB2" w14:textId="0F1CE0EB" w:rsidR="00D55F6C" w:rsidRPr="00423FCB" w:rsidRDefault="00D55F6C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83CAEDD" w14:textId="5DE109B7" w:rsidR="00DF560C" w:rsidRDefault="00DF560C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Patenty jsou vhodné k ochraně jen určitého druhu kodifikovaných znalostí, a to zejména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chemických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technický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oborech.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</w:t>
      </w:r>
      <w:r w:rsidR="00A4562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řadu </w:t>
      </w:r>
      <w:r w:rsidR="00FA44A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jiných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oborů jsou patenty jako nástroj ochrany duševního vlastnictví </w:t>
      </w:r>
      <w:r w:rsidR="00E34B9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nevýznamné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ins w:id="10" w:author="Martin Srholec" w:date="2018-11-07T09:59:00Z">
        <w:r w:rsidR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Podobně </w:t>
        </w:r>
      </w:ins>
      <w:ins w:id="11" w:author="Martin Srholec" w:date="2018-11-07T11:01:00Z">
        <w:r w:rsidR="003F04B5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i </w:t>
        </w:r>
      </w:ins>
      <w:ins w:id="12" w:author="Martin Srholec" w:date="2018-11-07T09:59:00Z">
        <w:r w:rsidR="00500A2F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citovanost patentů se liší mezi obory.</w:t>
        </w:r>
      </w:ins>
    </w:p>
    <w:p w14:paraId="41D3CE08" w14:textId="0E8D8977" w:rsidR="00DE4BDA" w:rsidRDefault="00DE4BDA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0D0F81C" w14:textId="0656D5EC" w:rsidR="00A37215" w:rsidRDefault="007E6043" w:rsidP="00DF560C">
      <w:pPr>
        <w:spacing w:after="0" w:line="240" w:lineRule="auto"/>
        <w:jc w:val="both"/>
        <w:rPr>
          <w:ins w:id="13" w:author="Martin Srholec" w:date="2018-11-07T10:01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Patentové statistiky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částečně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harmonizovány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Zejména z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áznamy o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E1F4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vlastnících patentů 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obsahují </w:t>
      </w:r>
      <w:r w:rsidR="00B8052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nepřesnosti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mohou být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</w:t>
      </w:r>
      <w:r w:rsidR="00A4562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neúplné.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velkou námahou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data</w:t>
      </w:r>
      <w:r w:rsidR="003803A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vyčistili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třeba počítat</w:t>
      </w:r>
      <w:r w:rsidR="00F14365" w:rsidRP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 určitou chybou měření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4C59646C" w14:textId="1C6E6B16" w:rsidR="00500A2F" w:rsidRDefault="00500A2F" w:rsidP="00DF560C">
      <w:pPr>
        <w:spacing w:after="0" w:line="240" w:lineRule="auto"/>
        <w:jc w:val="both"/>
        <w:rPr>
          <w:ins w:id="14" w:author="Martin Srholec" w:date="2018-11-07T10:01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30EFB64" w14:textId="1F199018" w:rsidR="00500A2F" w:rsidDel="00B84773" w:rsidRDefault="00500A2F" w:rsidP="00DF560C">
      <w:pPr>
        <w:spacing w:after="0" w:line="240" w:lineRule="auto"/>
        <w:jc w:val="both"/>
        <w:rPr>
          <w:del w:id="15" w:author="Martin Srholec" w:date="2018-11-07T10:01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ins w:id="16" w:author="Martin Srholec" w:date="2018-11-07T10:01:00Z"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Řada organizací provádí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užitečný 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výzkum,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který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v patentových statistikách vidět</w:t>
        </w:r>
        <w:r w:rsidRPr="000A569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není.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Proto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je třeba se vyhnout</w:t>
        </w:r>
        <w:r w:rsidRPr="004F51B9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r w:rsidRPr="007F782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unáhlený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m</w:t>
        </w:r>
        <w:r w:rsidRPr="004F51B9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r w:rsidRPr="007F782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závěrů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m</w:t>
        </w:r>
        <w:r w:rsidRPr="004F51B9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o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  <w:r w:rsidRPr="004F51B9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těch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, které vykazují malý počet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patentových </w:t>
        </w:r>
        <w:r w:rsidRPr="00760F6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citac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í, protože to může mít různé příčiny. </w:t>
        </w:r>
      </w:ins>
    </w:p>
    <w:p w14:paraId="32B9A82F" w14:textId="77777777" w:rsidR="00B84773" w:rsidRDefault="00B84773" w:rsidP="00DF560C">
      <w:pPr>
        <w:spacing w:after="0" w:line="240" w:lineRule="auto"/>
        <w:jc w:val="both"/>
        <w:rPr>
          <w:ins w:id="17" w:author="Martin Srholec" w:date="2018-11-07T10:28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8E28961" w14:textId="77777777" w:rsidR="00A37215" w:rsidRDefault="00A37215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464D5C8" w14:textId="24C66119" w:rsidR="00D5253A" w:rsidRDefault="00277CE2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Názvy </w:t>
      </w:r>
      <w:r w:rsidR="002E1F46">
        <w:rPr>
          <w:rFonts w:ascii="Times New Roman" w:hAnsi="Times New Roman" w:cs="Times New Roman"/>
          <w:sz w:val="24"/>
          <w:szCs w:val="24"/>
          <w:lang w:val="cs-CZ"/>
        </w:rPr>
        <w:t xml:space="preserve">vlastníků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umožňují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rozlišit </w:t>
      </w:r>
      <w:r w:rsidR="00BC4DA6">
        <w:rPr>
          <w:rFonts w:ascii="Times New Roman" w:hAnsi="Times New Roman" w:cs="Times New Roman"/>
          <w:sz w:val="24"/>
          <w:szCs w:val="24"/>
          <w:lang w:val="cs-CZ"/>
        </w:rPr>
        <w:t xml:space="preserve">jednotlivé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ústavy Akademie věd ČR, ale </w:t>
      </w:r>
      <w:r w:rsidR="00F347F4">
        <w:rPr>
          <w:rFonts w:ascii="Times New Roman" w:hAnsi="Times New Roman" w:cs="Times New Roman"/>
          <w:sz w:val="24"/>
          <w:szCs w:val="24"/>
          <w:lang w:val="cs-CZ"/>
        </w:rPr>
        <w:t xml:space="preserve">pro příliš mnoho patentů </w:t>
      </w:r>
      <w:r w:rsidR="00612F2B">
        <w:rPr>
          <w:rFonts w:ascii="Times New Roman" w:hAnsi="Times New Roman" w:cs="Times New Roman"/>
          <w:sz w:val="24"/>
          <w:szCs w:val="24"/>
          <w:lang w:val="cs-CZ"/>
        </w:rPr>
        <w:t xml:space="preserve">bohužel </w:t>
      </w:r>
      <w:r w:rsidR="007D0D97">
        <w:rPr>
          <w:rFonts w:ascii="Times New Roman" w:hAnsi="Times New Roman" w:cs="Times New Roman"/>
          <w:sz w:val="24"/>
          <w:szCs w:val="24"/>
          <w:lang w:val="cs-CZ"/>
        </w:rPr>
        <w:t xml:space="preserve">nejsou uvedeny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fakulty vysokých škol.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rovnáváme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organizace různ</w:t>
      </w:r>
      <w:r w:rsidR="00BC4DA6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 velikost</w:t>
      </w:r>
      <w:r w:rsidR="00BC4DA6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020AF5C" w14:textId="00F414C6" w:rsidR="005937C1" w:rsidRDefault="005937C1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602D4" w14:textId="06F817CB" w:rsidR="003A0D38" w:rsidRDefault="0050273E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malých r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ozdíl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ů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počtu citací mezi</w:t>
      </w:r>
      <w:r w:rsidR="00BF34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organizacemi </w:t>
      </w:r>
      <w:r w:rsidR="00AA29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není radno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dělat velké závěry.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Doporučujeme se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zaměřit na </w:t>
      </w:r>
      <w:r w:rsidR="00AF598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vysoká čísla a 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celkový obrázek, který z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srovnání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5253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vyplývá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401F3041" w14:textId="078AF9E5" w:rsidR="00122A7A" w:rsidRDefault="00122A7A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2412CBE" w14:textId="6987C9EE" w:rsidR="00122A7A" w:rsidRPr="00660254" w:rsidRDefault="00122A7A" w:rsidP="00122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6025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Pokud má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organizace patenty, ale žádné citace, její název je k nalezení v roletkovém menu, nicméně na grafu se nezobrazuje. Při</w:t>
      </w:r>
      <w:r w:rsidR="00A4562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jejím výběru se okénko s podrobnost</w:t>
      </w:r>
      <w:r w:rsidR="00BC535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zobrazí </w:t>
      </w:r>
      <w:r w:rsid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mimo graf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DF04532" w14:textId="77777777" w:rsidR="00660254" w:rsidRPr="00660254" w:rsidRDefault="00660254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D748784" w14:textId="3897A10C" w:rsidR="0023060E" w:rsidDel="00B84773" w:rsidRDefault="007C4829" w:rsidP="0023060E">
      <w:pPr>
        <w:spacing w:after="0" w:line="240" w:lineRule="auto"/>
        <w:jc w:val="both"/>
        <w:rPr>
          <w:moveFrom w:id="18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  <w:moveFromRangeStart w:id="19" w:author="Martin Srholec" w:date="2018-11-07T10:28:00Z" w:name="move529349820"/>
      <w:moveFrom w:id="20" w:author="Martin Srholec" w:date="2018-11-07T10:28:00Z">
        <w:r w:rsidDel="00B84773">
          <w:rPr>
            <w:rFonts w:ascii="Times New Roman" w:hAnsi="Times New Roman" w:cs="Times New Roman"/>
            <w:sz w:val="24"/>
            <w:szCs w:val="24"/>
            <w:lang w:val="cs-CZ"/>
          </w:rPr>
          <w:t>Domácí</w:t>
        </w:r>
        <w:r w:rsidRPr="00332A3B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="0023060E" w:rsidRPr="00332A3B" w:rsidDel="00B84773">
          <w:rPr>
            <w:rFonts w:ascii="Times New Roman" w:hAnsi="Times New Roman" w:cs="Times New Roman"/>
            <w:sz w:val="24"/>
            <w:szCs w:val="24"/>
            <w:lang w:val="cs-CZ"/>
          </w:rPr>
          <w:t>citace tvoří</w:t>
        </w:r>
        <w:r w:rsidR="0023060E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méně než desetinu celkového počtu</w:t>
        </w:r>
        <w:r w:rsidR="002B0505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citací</w:t>
        </w:r>
        <w:r w:rsidR="0023060E" w:rsidDel="00B84773">
          <w:rPr>
            <w:rFonts w:ascii="Times New Roman" w:hAnsi="Times New Roman" w:cs="Times New Roman"/>
            <w:sz w:val="24"/>
            <w:szCs w:val="24"/>
            <w:lang w:val="cs-CZ"/>
          </w:rPr>
          <w:t>, takže výsledný obrázek zásadně neovlivňují</w:t>
        </w:r>
        <w:r w:rsidR="002B0505" w:rsidDel="00B84773">
          <w:rPr>
            <w:rFonts w:ascii="Times New Roman" w:hAnsi="Times New Roman" w:cs="Times New Roman"/>
            <w:sz w:val="24"/>
            <w:szCs w:val="24"/>
            <w:lang w:val="cs-CZ"/>
          </w:rPr>
          <w:t>,</w:t>
        </w:r>
        <w:r w:rsidR="0023060E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i když </w:t>
        </w:r>
        <w:r w:rsidR="00A51436" w:rsidDel="00B84773">
          <w:rPr>
            <w:rFonts w:ascii="Times New Roman" w:hAnsi="Times New Roman" w:cs="Times New Roman"/>
            <w:sz w:val="24"/>
            <w:szCs w:val="24"/>
            <w:lang w:val="cs-CZ"/>
          </w:rPr>
          <w:t>pro</w:t>
        </w:r>
        <w:r w:rsidR="0023060E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někter</w:t>
        </w:r>
        <w:r w:rsidR="00A51436" w:rsidDel="00B84773">
          <w:rPr>
            <w:rFonts w:ascii="Times New Roman" w:hAnsi="Times New Roman" w:cs="Times New Roman"/>
            <w:sz w:val="24"/>
            <w:szCs w:val="24"/>
            <w:lang w:val="cs-CZ"/>
          </w:rPr>
          <w:t>é</w:t>
        </w:r>
        <w:r w:rsidR="0023060E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organizac</w:t>
        </w:r>
        <w:r w:rsidR="00A51436" w:rsidDel="00B84773">
          <w:rPr>
            <w:rFonts w:ascii="Times New Roman" w:hAnsi="Times New Roman" w:cs="Times New Roman"/>
            <w:sz w:val="24"/>
            <w:szCs w:val="24"/>
            <w:lang w:val="cs-CZ"/>
          </w:rPr>
          <w:t>e</w:t>
        </w:r>
        <w:r w:rsidR="0023060E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="00A51436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je jejich podíl </w:t>
        </w:r>
        <w:r w:rsidR="0023060E" w:rsidDel="00B84773">
          <w:rPr>
            <w:rFonts w:ascii="Times New Roman" w:hAnsi="Times New Roman" w:cs="Times New Roman"/>
            <w:sz w:val="24"/>
            <w:szCs w:val="24"/>
            <w:lang w:val="cs-CZ"/>
          </w:rPr>
          <w:t xml:space="preserve">nezanedbatelný. </w:t>
        </w:r>
      </w:moveFrom>
    </w:p>
    <w:moveFromRangeEnd w:id="19"/>
    <w:p w14:paraId="462125A1" w14:textId="00AD5E5E" w:rsidR="003A04A0" w:rsidRDefault="003A04A0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03C8134" w14:textId="4C357990" w:rsidR="00AA02B3" w:rsidRDefault="00AA02B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7001B6" w14:textId="77777777" w:rsidR="00041120" w:rsidRDefault="000411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B65663" w14:textId="77777777" w:rsidR="00DF560C" w:rsidRDefault="00DF56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D4F494" w14:textId="69C70D0A" w:rsidR="00393A2C" w:rsidRDefault="00393A2C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Okno s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komentář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k </w:t>
      </w:r>
      <w:r w:rsidR="00BD52DD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“Celkový obrázek“</w:t>
      </w:r>
      <w:r w:rsidR="00BD52DD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0E421A34" w14:textId="7E7D816C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0C637C" w14:textId="18ABEA15" w:rsidR="00D3142C" w:rsidRDefault="00D314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Patentové citace jsou silně koncentrovány</w:t>
      </w:r>
      <w:r w:rsidR="00E03A44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Deset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organizací s největším počt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citací </w:t>
      </w:r>
      <w:r w:rsidR="003D510C">
        <w:rPr>
          <w:rFonts w:ascii="Times New Roman" w:hAnsi="Times New Roman" w:cs="Times New Roman"/>
          <w:sz w:val="24"/>
          <w:szCs w:val="24"/>
          <w:lang w:val="cs-CZ"/>
        </w:rPr>
        <w:t>má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zhruba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 xml:space="preserve">dvoupětinový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podíl na celkových citacích. 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dvanáct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organizací nasbíralo více než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sto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citací.</w:t>
      </w:r>
    </w:p>
    <w:p w14:paraId="14CB3E6E" w14:textId="77777777" w:rsidR="001C6DD3" w:rsidRDefault="001C6DD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A0CF36" w14:textId="2C0A1C28" w:rsidR="00D85129" w:rsidRDefault="007F4B39" w:rsidP="0046174A">
      <w:pPr>
        <w:spacing w:after="0" w:line="240" w:lineRule="auto"/>
        <w:jc w:val="both"/>
        <w:rPr>
          <w:ins w:id="21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Nejcitovanější patenty </w:t>
      </w:r>
      <w:r w:rsidR="00BF7E1B">
        <w:rPr>
          <w:rFonts w:ascii="Times New Roman" w:hAnsi="Times New Roman" w:cs="Times New Roman"/>
          <w:sz w:val="24"/>
          <w:szCs w:val="24"/>
          <w:lang w:val="cs-CZ"/>
        </w:rPr>
        <w:t>nemají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jenom podniky. Mezi </w:t>
      </w:r>
      <w:r w:rsidR="009C4ADE">
        <w:rPr>
          <w:rFonts w:ascii="Times New Roman" w:hAnsi="Times New Roman" w:cs="Times New Roman"/>
          <w:sz w:val="24"/>
          <w:szCs w:val="24"/>
          <w:lang w:val="cs-CZ"/>
        </w:rPr>
        <w:t>nejlepší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D7BB7">
        <w:rPr>
          <w:rFonts w:ascii="Times New Roman" w:hAnsi="Times New Roman" w:cs="Times New Roman"/>
          <w:sz w:val="24"/>
          <w:szCs w:val="24"/>
          <w:lang w:val="cs-CZ"/>
        </w:rPr>
        <w:t xml:space="preserve">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A54C22">
        <w:rPr>
          <w:rFonts w:ascii="Times New Roman" w:hAnsi="Times New Roman" w:cs="Times New Roman"/>
          <w:sz w:val="24"/>
          <w:szCs w:val="24"/>
          <w:lang w:val="cs-CZ"/>
        </w:rPr>
        <w:t>prosadilo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 xml:space="preserve">několik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>ústav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Akademie věd ČR a </w:t>
      </w:r>
      <w:r w:rsidR="00631AE7">
        <w:rPr>
          <w:rFonts w:ascii="Times New Roman" w:hAnsi="Times New Roman" w:cs="Times New Roman"/>
          <w:sz w:val="24"/>
          <w:szCs w:val="24"/>
          <w:lang w:val="cs-CZ"/>
        </w:rPr>
        <w:t xml:space="preserve">veřejných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>vysok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škol.</w:t>
      </w:r>
    </w:p>
    <w:p w14:paraId="1AE6F95C" w14:textId="213148A4" w:rsidR="00B84773" w:rsidRDefault="00B84773" w:rsidP="0046174A">
      <w:pPr>
        <w:spacing w:after="0" w:line="240" w:lineRule="auto"/>
        <w:jc w:val="both"/>
        <w:rPr>
          <w:ins w:id="22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</w:p>
    <w:p w14:paraId="7ABC7904" w14:textId="3805D723" w:rsidR="00B84773" w:rsidRDefault="00D4546C" w:rsidP="0046174A">
      <w:pPr>
        <w:spacing w:after="0" w:line="240" w:lineRule="auto"/>
        <w:jc w:val="both"/>
        <w:rPr>
          <w:ins w:id="23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  <w:ins w:id="24" w:author="Martin Srholec" w:date="2018-11-07T10:31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Mezi roky 2000-2006 a 2007-2014 se pořadí </w:t>
        </w:r>
      </w:ins>
      <w:ins w:id="25" w:author="Martin Srholec" w:date="2018-11-07T10:35:00Z">
        <w:r w:rsidR="00DA19D0">
          <w:rPr>
            <w:rFonts w:ascii="Times New Roman" w:hAnsi="Times New Roman" w:cs="Times New Roman"/>
            <w:sz w:val="24"/>
            <w:szCs w:val="24"/>
            <w:lang w:val="cs-CZ"/>
          </w:rPr>
          <w:t>přirozeně</w:t>
        </w:r>
      </w:ins>
      <w:ins w:id="26" w:author="Martin Srholec" w:date="2018-11-07T10:33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promíchalo</w:t>
        </w:r>
      </w:ins>
      <w:ins w:id="27" w:author="Martin Srholec" w:date="2018-11-07T11:04:00Z">
        <w:r w:rsidR="000364B3">
          <w:rPr>
            <w:rFonts w:ascii="Times New Roman" w:hAnsi="Times New Roman" w:cs="Times New Roman"/>
            <w:sz w:val="24"/>
            <w:szCs w:val="24"/>
            <w:lang w:val="cs-CZ"/>
          </w:rPr>
          <w:t>.</w:t>
        </w:r>
      </w:ins>
      <w:ins w:id="28" w:author="Martin Srholec" w:date="2018-11-07T10:35:00Z">
        <w:r w:rsidR="00DA19D0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29" w:author="Martin Srholec" w:date="2018-11-07T11:04:00Z">
        <w:r w:rsidR="000364B3">
          <w:rPr>
            <w:rFonts w:ascii="Times New Roman" w:hAnsi="Times New Roman" w:cs="Times New Roman"/>
            <w:sz w:val="24"/>
            <w:szCs w:val="24"/>
            <w:lang w:val="cs-CZ"/>
          </w:rPr>
          <w:t>S</w:t>
        </w:r>
      </w:ins>
      <w:ins w:id="30" w:author="Martin Srholec" w:date="2018-11-07T10:35:00Z">
        <w:r w:rsidR="00DA19D0">
          <w:rPr>
            <w:rFonts w:ascii="Times New Roman" w:hAnsi="Times New Roman" w:cs="Times New Roman"/>
            <w:sz w:val="24"/>
            <w:szCs w:val="24"/>
            <w:lang w:val="cs-CZ"/>
          </w:rPr>
          <w:t xml:space="preserve">oubor nejlepších organizací se </w:t>
        </w:r>
      </w:ins>
      <w:ins w:id="31" w:author="Martin Srholec" w:date="2018-11-07T11:04:00Z">
        <w:r w:rsidR="000364B3">
          <w:rPr>
            <w:rFonts w:ascii="Times New Roman" w:hAnsi="Times New Roman" w:cs="Times New Roman"/>
            <w:sz w:val="24"/>
            <w:szCs w:val="24"/>
            <w:lang w:val="cs-CZ"/>
          </w:rPr>
          <w:t>podstatně více změnil v podnikovém než výzkumném sektoru.</w:t>
        </w:r>
      </w:ins>
      <w:ins w:id="32" w:author="Martin Srholec" w:date="2018-11-07T10:35:00Z">
        <w:r w:rsidR="00DA19D0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</w:p>
    <w:p w14:paraId="3DCC1866" w14:textId="77777777" w:rsidR="00B84773" w:rsidRDefault="00B84773" w:rsidP="0046174A">
      <w:pPr>
        <w:spacing w:after="0" w:line="240" w:lineRule="auto"/>
        <w:jc w:val="both"/>
        <w:rPr>
          <w:ins w:id="33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</w:p>
    <w:p w14:paraId="01957BA7" w14:textId="4C605A48" w:rsidR="00B84773" w:rsidDel="00B84773" w:rsidRDefault="00B84773" w:rsidP="00B84773">
      <w:pPr>
        <w:spacing w:after="0" w:line="240" w:lineRule="auto"/>
        <w:jc w:val="both"/>
        <w:rPr>
          <w:del w:id="34" w:author="Martin Srholec" w:date="2018-11-07T10:28:00Z"/>
          <w:moveTo w:id="35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  <w:moveToRangeStart w:id="36" w:author="Martin Srholec" w:date="2018-11-07T10:28:00Z" w:name="move529349820"/>
      <w:moveTo w:id="37" w:author="Martin Srholec" w:date="2018-11-07T10:28:00Z">
        <w:r>
          <w:rPr>
            <w:rFonts w:ascii="Times New Roman" w:hAnsi="Times New Roman" w:cs="Times New Roman"/>
            <w:sz w:val="24"/>
            <w:szCs w:val="24"/>
            <w:lang w:val="cs-CZ"/>
          </w:rPr>
          <w:t>Domácí</w:t>
        </w:r>
        <w:r w:rsidRPr="00332A3B">
          <w:rPr>
            <w:rFonts w:ascii="Times New Roman" w:hAnsi="Times New Roman" w:cs="Times New Roman"/>
            <w:sz w:val="24"/>
            <w:szCs w:val="24"/>
            <w:lang w:val="cs-CZ"/>
          </w:rPr>
          <w:t xml:space="preserve"> citace tvoří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méně než desetinu celkového počtu citací, takže výsledný obrázek zásadně neovlivňují, i když pro některé organizace je jejich podíl nezanedbatelný.</w:t>
        </w:r>
        <w:del w:id="38" w:author="Martin Srholec" w:date="2018-11-07T10:28:00Z">
          <w:r w:rsidDel="00B84773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 </w:delText>
          </w:r>
        </w:del>
      </w:moveTo>
    </w:p>
    <w:moveToRangeEnd w:id="36"/>
    <w:p w14:paraId="4EE35089" w14:textId="5EB56E03" w:rsidR="00B84773" w:rsidDel="00B84773" w:rsidRDefault="00B84773" w:rsidP="0046174A">
      <w:pPr>
        <w:spacing w:after="0" w:line="240" w:lineRule="auto"/>
        <w:jc w:val="both"/>
        <w:rPr>
          <w:del w:id="39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</w:p>
    <w:p w14:paraId="58940CC5" w14:textId="27745ACB" w:rsidR="00555096" w:rsidDel="00B84773" w:rsidRDefault="00555096" w:rsidP="0046174A">
      <w:pPr>
        <w:spacing w:after="0" w:line="240" w:lineRule="auto"/>
        <w:jc w:val="both"/>
        <w:rPr>
          <w:del w:id="40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</w:p>
    <w:p w14:paraId="6984CE17" w14:textId="77777777" w:rsidR="00B84773" w:rsidRDefault="00B84773" w:rsidP="0046174A">
      <w:pPr>
        <w:spacing w:after="0" w:line="240" w:lineRule="auto"/>
        <w:jc w:val="both"/>
        <w:rPr>
          <w:ins w:id="41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</w:p>
    <w:p w14:paraId="747DF47F" w14:textId="77777777" w:rsidR="00B84773" w:rsidRDefault="00B84773" w:rsidP="0046174A">
      <w:pPr>
        <w:spacing w:after="0" w:line="240" w:lineRule="auto"/>
        <w:jc w:val="both"/>
        <w:rPr>
          <w:ins w:id="42" w:author="Martin Srholec" w:date="2018-11-07T10:28:00Z"/>
          <w:rFonts w:ascii="Times New Roman" w:hAnsi="Times New Roman" w:cs="Times New Roman"/>
          <w:sz w:val="24"/>
          <w:szCs w:val="24"/>
          <w:lang w:val="cs-CZ"/>
        </w:rPr>
      </w:pPr>
    </w:p>
    <w:p w14:paraId="5543D168" w14:textId="26E32E8F" w:rsidR="008D761A" w:rsidRDefault="00224F5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Drtivá většina organizací má </w:t>
      </w:r>
      <w:r w:rsidR="00331D3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jen několik citací anebo </w:t>
      </w:r>
      <w:r w:rsidR="00A45626">
        <w:rPr>
          <w:rFonts w:ascii="Times New Roman" w:hAnsi="Times New Roman" w:cs="Times New Roman"/>
          <w:sz w:val="24"/>
          <w:szCs w:val="24"/>
          <w:lang w:val="cs-CZ"/>
        </w:rPr>
        <w:t xml:space="preserve">vůbec </w:t>
      </w:r>
      <w:r>
        <w:rPr>
          <w:rFonts w:ascii="Times New Roman" w:hAnsi="Times New Roman" w:cs="Times New Roman"/>
          <w:sz w:val="24"/>
          <w:szCs w:val="24"/>
          <w:lang w:val="cs-CZ"/>
        </w:rPr>
        <w:t>žádné.</w:t>
      </w:r>
    </w:p>
    <w:p w14:paraId="1A37CE5A" w14:textId="70B4C4B7" w:rsidR="002E6BE4" w:rsidRDefault="002E6BE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35EA521" w14:textId="77777777" w:rsidR="00D85129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4D7743" w14:textId="70D46DF0" w:rsidR="00393A2C" w:rsidRDefault="0045518E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0A0F9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Výzkumný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sektor”.</w:t>
      </w:r>
    </w:p>
    <w:p w14:paraId="493646EC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037258" w14:textId="195AA51A" w:rsidR="00393A2C" w:rsidRPr="000A0F9A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spadající</w:t>
      </w:r>
      <w:r w:rsidR="00742458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>výzkumného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sektoru (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>AV ČR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veřejné vysoké školy </w:t>
      </w:r>
      <w:r w:rsidR="000A0F9A" w:rsidRPr="000A0F9A">
        <w:rPr>
          <w:rFonts w:ascii="Times New Roman" w:hAnsi="Times New Roman" w:cs="Times New Roman"/>
          <w:i/>
          <w:sz w:val="24"/>
          <w:szCs w:val="24"/>
          <w:lang w:val="cs-CZ"/>
        </w:rPr>
        <w:t>a ostatní výzkumné organizace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).</w:t>
      </w:r>
    </w:p>
    <w:p w14:paraId="7AE61998" w14:textId="53EBB24B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99EEA1" w14:textId="4932C454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311775" w14:textId="7E48F993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Výzkumné organizace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280FB009" w14:textId="19D5BDA6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8BDCC4" w14:textId="4A2E6C23" w:rsidR="0062423D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Na špici výzkumných organizací </w:t>
      </w:r>
      <w:r w:rsidR="007F4B39">
        <w:rPr>
          <w:rFonts w:ascii="Times New Roman" w:hAnsi="Times New Roman" w:cs="Times New Roman"/>
          <w:sz w:val="24"/>
          <w:szCs w:val="24"/>
          <w:lang w:val="cs-CZ"/>
        </w:rPr>
        <w:t xml:space="preserve">jsou promíchány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technické vysoké školy,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velké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univerzity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a ústavy Akademie věd ČR s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převážně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biotechnologickým a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chemickým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zaměřením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4B191EF" w14:textId="77777777" w:rsidR="00AE6226" w:rsidRDefault="00AE622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C46F33" w14:textId="19EAA922" w:rsidR="00A8296B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Jako nejlepší </w:t>
      </w:r>
      <w:r w:rsidR="003C6036">
        <w:rPr>
          <w:rFonts w:ascii="Times New Roman" w:hAnsi="Times New Roman" w:cs="Times New Roman"/>
          <w:sz w:val="24"/>
          <w:szCs w:val="24"/>
          <w:lang w:val="cs-CZ"/>
        </w:rPr>
        <w:t>vychází Ústav experimentální botaniky AV ČR</w:t>
      </w:r>
      <w:r w:rsidR="0062423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>Další tři ústavy A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kademie věd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ČR</w:t>
      </w:r>
      <w:r w:rsidR="00C97737" w:rsidRPr="00C97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jsou v </w:t>
      </w:r>
      <w:r w:rsidR="00EE2A06">
        <w:rPr>
          <w:rFonts w:ascii="Times New Roman" w:hAnsi="Times New Roman" w:cs="Times New Roman"/>
          <w:sz w:val="24"/>
          <w:szCs w:val="24"/>
          <w:lang w:val="cs-CZ"/>
        </w:rPr>
        <w:t>první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 desítce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a to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včetně Ústavu organické chemie a biochemie AV ČR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, který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 velk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příjmy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z </w:t>
      </w:r>
      <w:r w:rsidR="0025579D">
        <w:rPr>
          <w:rFonts w:ascii="Times New Roman" w:hAnsi="Times New Roman" w:cs="Times New Roman"/>
          <w:sz w:val="24"/>
          <w:szCs w:val="24"/>
          <w:lang w:val="cs-CZ"/>
        </w:rPr>
        <w:t xml:space="preserve">komercializace objevů </w:t>
      </w:r>
      <w:commentRangeStart w:id="43"/>
      <w:r w:rsidR="00A8296B" w:rsidRPr="003C7763">
        <w:rPr>
          <w:rFonts w:ascii="Times New Roman" w:hAnsi="Times New Roman" w:cs="Times New Roman"/>
          <w:b/>
          <w:sz w:val="24"/>
          <w:szCs w:val="24"/>
          <w:lang w:val="cs-CZ"/>
          <w:rPrChange w:id="44" w:author="Martin Srholec" w:date="2018-11-07T10:13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prof</w:t>
      </w:r>
      <w:r w:rsidR="004B4399" w:rsidRPr="003C7763">
        <w:rPr>
          <w:rFonts w:ascii="Times New Roman" w:hAnsi="Times New Roman" w:cs="Times New Roman"/>
          <w:b/>
          <w:sz w:val="24"/>
          <w:szCs w:val="24"/>
          <w:lang w:val="cs-CZ"/>
          <w:rPrChange w:id="45" w:author="Martin Srholec" w:date="2018-11-07T10:13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esora Antonína</w:t>
      </w:r>
      <w:r w:rsidR="00A8296B" w:rsidRPr="003C7763">
        <w:rPr>
          <w:rFonts w:ascii="Times New Roman" w:hAnsi="Times New Roman" w:cs="Times New Roman"/>
          <w:b/>
          <w:sz w:val="24"/>
          <w:szCs w:val="24"/>
          <w:lang w:val="cs-CZ"/>
          <w:rPrChange w:id="46" w:author="Martin Srholec" w:date="2018-11-07T10:13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 xml:space="preserve"> Holého</w:t>
      </w:r>
      <w:del w:id="47" w:author="Martin Srholec" w:date="2018-11-07T10:13:00Z">
        <w:r w:rsidR="00A8296B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commentRangeEnd w:id="43"/>
      <w:r w:rsidR="003C7763">
        <w:rPr>
          <w:rStyle w:val="CommentReference"/>
        </w:rPr>
        <w:commentReference w:id="43"/>
      </w:r>
      <w:del w:id="48" w:author="Martin Srholec" w:date="2018-11-07T10:13:00Z">
        <w:r w:rsidR="00A8296B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>z</w:delText>
        </w:r>
        <w:r w:rsidR="00760BA0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> </w:delText>
        </w:r>
        <w:r w:rsidR="00A8296B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osmdesátých </w:delText>
        </w:r>
        <w:r w:rsidR="00E34B92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>a</w:delText>
        </w:r>
        <w:r w:rsidR="00760BA0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> </w:delText>
        </w:r>
        <w:r w:rsidR="00E34B92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devadesátých </w:delText>
        </w:r>
        <w:r w:rsidR="00A8296B" w:rsidDel="003C7763">
          <w:rPr>
            <w:rFonts w:ascii="Times New Roman" w:hAnsi="Times New Roman" w:cs="Times New Roman"/>
            <w:sz w:val="24"/>
            <w:szCs w:val="24"/>
            <w:lang w:val="cs-CZ"/>
          </w:rPr>
          <w:delText>let</w:delText>
        </w:r>
      </w:del>
      <w:r w:rsidR="00A8296B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231F514" w14:textId="77777777" w:rsidR="00A8296B" w:rsidRDefault="00A8296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F9E1D" w14:textId="63B47F75" w:rsidR="00393A2C" w:rsidRDefault="006242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Mezi</w:t>
      </w:r>
      <w:r w:rsidR="00631AE7">
        <w:rPr>
          <w:rFonts w:ascii="Times New Roman" w:hAnsi="Times New Roman" w:cs="Times New Roman"/>
          <w:sz w:val="24"/>
          <w:szCs w:val="24"/>
          <w:lang w:val="cs-CZ"/>
        </w:rPr>
        <w:t xml:space="preserve"> veřejnými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vysokými školami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posbírala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díky nanotechnologiím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nejvíce citací </w:t>
      </w:r>
      <w:r w:rsidR="00F576CC">
        <w:rPr>
          <w:rFonts w:ascii="Times New Roman" w:hAnsi="Times New Roman" w:cs="Times New Roman"/>
          <w:sz w:val="24"/>
          <w:szCs w:val="24"/>
          <w:lang w:val="cs-CZ"/>
        </w:rPr>
        <w:t xml:space="preserve">velikostí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Technická univerzita v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Liberci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7F7827" w:rsidRPr="007F7827">
        <w:rPr>
          <w:rFonts w:ascii="Times New Roman" w:hAnsi="Times New Roman" w:cs="Times New Roman"/>
          <w:sz w:val="24"/>
          <w:szCs w:val="24"/>
          <w:lang w:val="cs-CZ"/>
        </w:rPr>
        <w:t>Následuje České vysoké učení technické v Praze a v těsném závěsu Univerzita Palackého v Olomouci.</w:t>
      </w:r>
    </w:p>
    <w:p w14:paraId="2FCA66AE" w14:textId="02D1F18A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6B98CB" w14:textId="1A6AD45D" w:rsidR="00EF5334" w:rsidRDefault="00EF5334" w:rsidP="00EF5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jako celek dosahuje většího počtu patentových citací než všechny veřejné vysoké školy dohromady. Přitom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z hlediska </w:t>
      </w:r>
      <w:r w:rsidR="009C729E">
        <w:rPr>
          <w:rFonts w:ascii="Times New Roman" w:hAnsi="Times New Roman" w:cs="Times New Roman"/>
          <w:sz w:val="24"/>
          <w:szCs w:val="24"/>
          <w:lang w:val="cs-CZ"/>
        </w:rPr>
        <w:t xml:space="preserve">počtu výzkumných pracovníků i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rozpočtu 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podstatně m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enší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 </w:t>
      </w:r>
    </w:p>
    <w:p w14:paraId="4B2BEF52" w14:textId="77777777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FDDD0A6" w14:textId="5A7BB20C" w:rsidR="00AE6226" w:rsidRDefault="00AE6226" w:rsidP="00AE6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Ostatní výzkumné organizace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mimo Akademii věd ČR a vysokoškolský sektor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EF5334">
        <w:rPr>
          <w:rFonts w:ascii="Times New Roman" w:hAnsi="Times New Roman" w:cs="Times New Roman"/>
          <w:sz w:val="24"/>
          <w:szCs w:val="24"/>
          <w:lang w:val="cs-CZ"/>
        </w:rPr>
        <w:t>na poli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patentových citací 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výrazněji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neprosazují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919F984" w14:textId="4BA5C43A" w:rsidR="00015206" w:rsidRDefault="000152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02DE24" w14:textId="3010DE1A" w:rsidR="0065706F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2548D1" w14:textId="77777777" w:rsidR="0065706F" w:rsidRPr="00760F6D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08C2836" w14:textId="011A4B19" w:rsidR="001A6EEC" w:rsidRDefault="0045518E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1A6EE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7745EA9D" w14:textId="75F8313C" w:rsidR="00630C0B" w:rsidRDefault="00630C0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25723F" w14:textId="05E24C12" w:rsidR="001A6EEC" w:rsidRPr="0078786B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kategorie podnik</w:t>
      </w:r>
      <w:r w:rsidR="00760BA0">
        <w:rPr>
          <w:rFonts w:ascii="Times New Roman" w:hAnsi="Times New Roman" w:cs="Times New Roman"/>
          <w:i/>
          <w:sz w:val="24"/>
          <w:szCs w:val="24"/>
          <w:lang w:val="cs-CZ"/>
        </w:rPr>
        <w:t>y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4F7CEB36" w14:textId="77777777" w:rsidR="00C60C18" w:rsidRDefault="00C60C1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FADD2F" w14:textId="2147E3CB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017F45BB" w14:textId="56DC0A20" w:rsidR="001A6EEC" w:rsidRDefault="001A6EE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9BC3912" w14:textId="1E8A9395" w:rsidR="009830E0" w:rsidRDefault="007C73DA" w:rsidP="00983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Podle očekávání jsou v popředí zejména zaběhnuté větší podniky z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> farmaceutické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automobilové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9185E" w:rsidRPr="000011F7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strojírenské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>elektronické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F576CC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>chemické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průmyslu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D414729" w14:textId="6C07DB50" w:rsidR="00630C0B" w:rsidRDefault="00630C0B" w:rsidP="00630C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325333" w14:textId="3E7DE4FE" w:rsidR="008D114C" w:rsidRDefault="00497289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ejlepší jsou </w:t>
      </w:r>
      <w:r w:rsidR="003973E0">
        <w:rPr>
          <w:rFonts w:ascii="Times New Roman" w:hAnsi="Times New Roman" w:cs="Times New Roman"/>
          <w:sz w:val="24"/>
          <w:szCs w:val="24"/>
          <w:lang w:val="cs-CZ"/>
        </w:rPr>
        <w:t xml:space="preserve">dva 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>tradičn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ě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 velcí hráči 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6986">
        <w:rPr>
          <w:rFonts w:ascii="Times New Roman" w:hAnsi="Times New Roman" w:cs="Times New Roman"/>
          <w:sz w:val="24"/>
          <w:szCs w:val="24"/>
          <w:lang w:val="cs-CZ"/>
        </w:rPr>
        <w:t xml:space="preserve"> podnikovém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 xml:space="preserve">výzkumu </w:t>
      </w:r>
      <w:r w:rsidR="0059185E">
        <w:rPr>
          <w:rFonts w:ascii="Times New Roman" w:hAnsi="Times New Roman" w:cs="Times New Roman"/>
          <w:sz w:val="24"/>
          <w:szCs w:val="24"/>
          <w:lang w:val="cs-CZ"/>
        </w:rPr>
        <w:t xml:space="preserve">Zentiva a Škoda Auto. </w:t>
      </w:r>
      <w:r w:rsidR="004008D6">
        <w:rPr>
          <w:rFonts w:ascii="Times New Roman" w:hAnsi="Times New Roman" w:cs="Times New Roman"/>
          <w:sz w:val="24"/>
          <w:szCs w:val="24"/>
          <w:lang w:val="cs-CZ"/>
        </w:rPr>
        <w:t xml:space="preserve">Jako třetí v pořadí </w:t>
      </w:r>
      <w:r w:rsidR="00E34B92">
        <w:rPr>
          <w:rFonts w:ascii="Times New Roman" w:hAnsi="Times New Roman" w:cs="Times New Roman"/>
          <w:sz w:val="24"/>
          <w:szCs w:val="24"/>
          <w:lang w:val="cs-CZ"/>
        </w:rPr>
        <w:t>vychází</w:t>
      </w:r>
      <w:r w:rsidR="009830E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liberecký </w:t>
      </w:r>
      <w:proofErr w:type="spellStart"/>
      <w:r w:rsidR="00E60C77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D21B18">
        <w:rPr>
          <w:rFonts w:ascii="Times New Roman" w:hAnsi="Times New Roman" w:cs="Times New Roman"/>
          <w:sz w:val="24"/>
          <w:szCs w:val="24"/>
          <w:lang w:val="cs-CZ"/>
        </w:rPr>
        <w:t>lmarco</w:t>
      </w:r>
      <w:proofErr w:type="spellEnd"/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, což je </w:t>
      </w:r>
      <w:r w:rsidR="002046D7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podnik</w:t>
      </w:r>
      <w:r w:rsidR="004008D6">
        <w:rPr>
          <w:rFonts w:ascii="Times New Roman" w:hAnsi="Times New Roman" w:cs="Times New Roman"/>
          <w:sz w:val="24"/>
          <w:szCs w:val="24"/>
          <w:lang w:val="cs-CZ"/>
        </w:rPr>
        <w:t xml:space="preserve"> v domácím vlastnictví</w:t>
      </w:r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, který prorazil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se zařízením</w:t>
      </w:r>
      <w:r w:rsidR="00E60C77">
        <w:rPr>
          <w:rFonts w:ascii="Times New Roman" w:hAnsi="Times New Roman" w:cs="Times New Roman"/>
          <w:sz w:val="24"/>
          <w:szCs w:val="24"/>
          <w:lang w:val="cs-CZ"/>
        </w:rPr>
        <w:t xml:space="preserve"> na výrobu </w:t>
      </w:r>
      <w:proofErr w:type="spellStart"/>
      <w:r w:rsidR="00E60C77">
        <w:rPr>
          <w:rFonts w:ascii="Times New Roman" w:hAnsi="Times New Roman" w:cs="Times New Roman"/>
          <w:sz w:val="24"/>
          <w:szCs w:val="24"/>
          <w:lang w:val="cs-CZ"/>
        </w:rPr>
        <w:t>nanovláken</w:t>
      </w:r>
      <w:proofErr w:type="spellEnd"/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126938C" w14:textId="79E00A9A" w:rsidR="007C73DA" w:rsidRDefault="007C73DA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058475" w14:textId="21F3CE32" w:rsidR="004123A3" w:rsidRDefault="007C73DA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Jinak však mezi nejlepšími převažují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 xml:space="preserve"> velké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podniky pod zahraniční kontrolou</w:t>
      </w:r>
      <w:r w:rsidR="00045F5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45F5D" w:rsidRPr="00045F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Další domácí podniky, které se alespoň těsně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vměstnaly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do první desítky, jsou </w:t>
      </w:r>
      <w:proofErr w:type="spellStart"/>
      <w:r w:rsidR="004123A3">
        <w:rPr>
          <w:rFonts w:ascii="Times New Roman" w:hAnsi="Times New Roman" w:cs="Times New Roman"/>
          <w:sz w:val="24"/>
          <w:szCs w:val="24"/>
          <w:lang w:val="cs-CZ"/>
        </w:rPr>
        <w:t>Spolchemie</w:t>
      </w:r>
      <w:proofErr w:type="spellEnd"/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 xml:space="preserve">ROBE </w:t>
      </w:r>
      <w:proofErr w:type="spellStart"/>
      <w:r w:rsidR="007D0D97">
        <w:rPr>
          <w:rFonts w:ascii="Times New Roman" w:hAnsi="Times New Roman" w:cs="Times New Roman"/>
          <w:sz w:val="24"/>
          <w:szCs w:val="24"/>
          <w:lang w:val="cs-CZ"/>
        </w:rPr>
        <w:t>L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ighting</w:t>
      </w:r>
      <w:proofErr w:type="spellEnd"/>
      <w:r w:rsidR="004123A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FF357A1" w14:textId="77777777" w:rsidR="004123A3" w:rsidRDefault="004123A3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B95A2F" w14:textId="213A1CD9" w:rsidR="007C73DA" w:rsidRDefault="007C73DA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lastRenderedPageBreak/>
        <w:t>Z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malých</w:t>
      </w:r>
      <w:r w:rsidR="005169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podniků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> dobrými výsledky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>si zaslouží</w:t>
      </w:r>
      <w:r w:rsid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>vy</w:t>
      </w:r>
      <w:r w:rsidR="00760BA0">
        <w:rPr>
          <w:rFonts w:ascii="Times New Roman" w:hAnsi="Times New Roman" w:cs="Times New Roman"/>
          <w:sz w:val="24"/>
          <w:szCs w:val="24"/>
          <w:lang w:val="cs-CZ"/>
        </w:rPr>
        <w:t>zdvihnout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Pr="00AD5DCE">
        <w:rPr>
          <w:rFonts w:ascii="Times New Roman" w:hAnsi="Times New Roman" w:cs="Times New Roman"/>
          <w:sz w:val="24"/>
          <w:szCs w:val="24"/>
          <w:lang w:val="cs-CZ"/>
        </w:rPr>
        <w:t>CODA DEVELOPMENT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Narex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Optaglio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C9702D">
        <w:rPr>
          <w:rFonts w:ascii="Times New Roman" w:hAnsi="Times New Roman" w:cs="Times New Roman"/>
          <w:sz w:val="24"/>
          <w:szCs w:val="24"/>
          <w:lang w:val="cs-CZ"/>
        </w:rPr>
        <w:t>Biotech</w:t>
      </w:r>
      <w:proofErr w:type="spellEnd"/>
      <w:r w:rsidRPr="00C9702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702D">
        <w:rPr>
          <w:rFonts w:ascii="Times New Roman" w:hAnsi="Times New Roman" w:cs="Times New Roman"/>
          <w:sz w:val="24"/>
          <w:szCs w:val="24"/>
          <w:lang w:val="cs-CZ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Agra Group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 xml:space="preserve"> anebo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37EFE">
        <w:rPr>
          <w:rFonts w:ascii="Times New Roman" w:hAnsi="Times New Roman" w:cs="Times New Roman"/>
          <w:sz w:val="24"/>
          <w:szCs w:val="24"/>
          <w:lang w:val="cs-CZ"/>
        </w:rPr>
        <w:t>Supersprox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6F8FA74" w14:textId="08AD11E1" w:rsidR="004123A3" w:rsidRDefault="004123A3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F673F9" w14:textId="4D716BA6" w:rsidR="009E46B0" w:rsidRDefault="009E46B0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Některé i z těch nejlepších jako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PLIVA – </w:t>
      </w:r>
      <w:proofErr w:type="spellStart"/>
      <w:r w:rsidRPr="00540EF4">
        <w:rPr>
          <w:rFonts w:ascii="Times New Roman" w:hAnsi="Times New Roman" w:cs="Times New Roman"/>
          <w:sz w:val="24"/>
          <w:szCs w:val="24"/>
          <w:lang w:val="cs-CZ"/>
        </w:rPr>
        <w:t>Lachema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proofErr w:type="spellStart"/>
      <w:r w:rsidRPr="00540EF4">
        <w:rPr>
          <w:rFonts w:ascii="Times New Roman" w:hAnsi="Times New Roman" w:cs="Times New Roman"/>
          <w:sz w:val="24"/>
          <w:szCs w:val="24"/>
          <w:lang w:val="cs-CZ"/>
        </w:rPr>
        <w:t>Pharmaceuticals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r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 CR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3135BD">
        <w:rPr>
          <w:rFonts w:ascii="Times New Roman" w:hAnsi="Times New Roman" w:cs="Times New Roman"/>
          <w:sz w:val="24"/>
          <w:szCs w:val="24"/>
          <w:lang w:val="cs-CZ"/>
        </w:rPr>
        <w:t>Contipro</w:t>
      </w:r>
      <w:proofErr w:type="spellEnd"/>
      <w:r w:rsidRP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35BD">
        <w:rPr>
          <w:rFonts w:ascii="Times New Roman" w:hAnsi="Times New Roman" w:cs="Times New Roman"/>
          <w:sz w:val="24"/>
          <w:szCs w:val="24"/>
          <w:lang w:val="cs-CZ"/>
        </w:rPr>
        <w:t>Biotech</w:t>
      </w:r>
      <w:proofErr w:type="spellEnd"/>
      <w:r w:rsidR="00D65396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BHS Holice</w:t>
      </w:r>
      <w:r w:rsidR="00D65396">
        <w:rPr>
          <w:rFonts w:ascii="Times New Roman" w:hAnsi="Times New Roman" w:cs="Times New Roman"/>
          <w:sz w:val="24"/>
          <w:szCs w:val="24"/>
          <w:lang w:val="cs-CZ"/>
        </w:rPr>
        <w:t xml:space="preserve"> anebo FAB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>už</w:t>
      </w:r>
      <w:r w:rsidR="00F576CC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283099">
        <w:rPr>
          <w:rFonts w:ascii="Times New Roman" w:hAnsi="Times New Roman" w:cs="Times New Roman"/>
          <w:sz w:val="24"/>
          <w:szCs w:val="24"/>
          <w:lang w:val="cs-CZ"/>
        </w:rPr>
        <w:t>patří mezi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30E89">
        <w:rPr>
          <w:rFonts w:ascii="Times New Roman" w:hAnsi="Times New Roman" w:cs="Times New Roman"/>
          <w:sz w:val="24"/>
          <w:szCs w:val="24"/>
          <w:lang w:val="cs-CZ"/>
        </w:rPr>
        <w:t xml:space="preserve">formálně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zaniklé subjekty. </w:t>
      </w:r>
    </w:p>
    <w:p w14:paraId="57D29EEB" w14:textId="3723A658" w:rsidR="00C43260" w:rsidRDefault="00C43260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EC44C95" w14:textId="775EE5DC" w:rsidR="00497289" w:rsidRDefault="00497289" w:rsidP="00C432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Na čele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 chybí poboč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ky nadnárodních firem, které mají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v Česku </w:t>
      </w:r>
      <w:r w:rsidR="00E34B92">
        <w:rPr>
          <w:rFonts w:ascii="Times New Roman" w:hAnsi="Times New Roman" w:cs="Times New Roman"/>
          <w:sz w:val="24"/>
          <w:szCs w:val="24"/>
          <w:lang w:val="cs-CZ"/>
        </w:rPr>
        <w:t>rozsáhlé</w:t>
      </w:r>
      <w:r w:rsidR="00AD569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výzkumné kapacity,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r w:rsidR="00760BA0"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proofErr w:type="spellStart"/>
      <w:r w:rsidR="007F7827">
        <w:rPr>
          <w:rFonts w:ascii="Times New Roman" w:hAnsi="Times New Roman" w:cs="Times New Roman"/>
          <w:sz w:val="24"/>
          <w:szCs w:val="24"/>
          <w:lang w:val="cs-CZ"/>
        </w:rPr>
        <w:t>Honeywell</w:t>
      </w:r>
      <w:proofErr w:type="spellEnd"/>
      <w:r w:rsidR="007F7827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Robert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Bosch anebo Siemens, avšak </w:t>
      </w:r>
      <w:r w:rsidR="00D36CE9">
        <w:rPr>
          <w:rFonts w:ascii="Times New Roman" w:hAnsi="Times New Roman" w:cs="Times New Roman"/>
          <w:sz w:val="24"/>
          <w:szCs w:val="24"/>
          <w:lang w:val="cs-CZ"/>
        </w:rPr>
        <w:t xml:space="preserve">nové technologie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si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>patrně patentují pod hlavičkou zahraniční matky.</w:t>
      </w:r>
    </w:p>
    <w:p w14:paraId="38787A0B" w14:textId="77777777" w:rsidR="00497289" w:rsidRDefault="00497289" w:rsidP="00C432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AEE42C3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60ECF9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D5BF8" w14:textId="4DCEA115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Kvalita vs. kvantita</w:t>
      </w:r>
      <w:r w:rsidR="003B76F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patentů</w:t>
      </w: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DA64F1C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35A575" w14:textId="2AFF1E9F" w:rsidR="003C2D79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Abychom zjisti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li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citace,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 xml:space="preserve">musíme mít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 xml:space="preserve">přirozeně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>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data za patenty. Nabízí se počty citací a patentů podělit. Srovnání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tohoto indikátoru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mezi sektory ukazuj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obráz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 níže. </w:t>
      </w:r>
    </w:p>
    <w:p w14:paraId="173601C0" w14:textId="77777777" w:rsidR="00495AD5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193C47" w14:textId="133BAFB3" w:rsidR="00423F63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Poměr citací na patent ukazuje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průměrnou kvalitu.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Zároveň to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naznačuje, </w:t>
      </w:r>
      <w:r w:rsidR="00760BA0">
        <w:rPr>
          <w:rFonts w:ascii="Times New Roman" w:hAnsi="Times New Roman" w:cs="Times New Roman"/>
          <w:sz w:val="24"/>
          <w:szCs w:val="24"/>
          <w:lang w:val="cs-CZ"/>
        </w:rPr>
        <w:t>zda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se </w:t>
      </w:r>
      <w:r w:rsidR="006A1142">
        <w:rPr>
          <w:rFonts w:ascii="Times New Roman" w:hAnsi="Times New Roman" w:cs="Times New Roman"/>
          <w:sz w:val="24"/>
          <w:szCs w:val="24"/>
          <w:lang w:val="cs-CZ"/>
        </w:rPr>
        <w:t>skrze patenty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 chrán</w:t>
      </w:r>
      <w:r w:rsidR="00197328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847EB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technologie, které si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E31267">
        <w:rPr>
          <w:rFonts w:ascii="Times New Roman" w:hAnsi="Times New Roman" w:cs="Times New Roman"/>
          <w:sz w:val="24"/>
          <w:szCs w:val="24"/>
          <w:lang w:val="cs-CZ"/>
        </w:rPr>
        <w:t xml:space="preserve">opravdu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>zaslouž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, anebo </w:t>
      </w:r>
      <w:r w:rsidR="008470C2">
        <w:rPr>
          <w:rFonts w:ascii="Times New Roman" w:hAnsi="Times New Roman" w:cs="Times New Roman"/>
          <w:sz w:val="24"/>
          <w:szCs w:val="24"/>
          <w:lang w:val="cs-CZ"/>
        </w:rPr>
        <w:t xml:space="preserve">jestli 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47815">
        <w:rPr>
          <w:rFonts w:ascii="Times New Roman" w:hAnsi="Times New Roman" w:cs="Times New Roman"/>
          <w:sz w:val="24"/>
          <w:szCs w:val="24"/>
          <w:lang w:val="cs-CZ"/>
        </w:rPr>
        <w:t>ne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patentuje </w:t>
      </w:r>
      <w:r w:rsidR="007F7827">
        <w:rPr>
          <w:rFonts w:ascii="Times New Roman" w:hAnsi="Times New Roman" w:cs="Times New Roman"/>
          <w:sz w:val="24"/>
          <w:szCs w:val="24"/>
          <w:lang w:val="cs-CZ"/>
        </w:rPr>
        <w:t>pouze kvůli</w:t>
      </w:r>
      <w:r w:rsidR="003E5320">
        <w:rPr>
          <w:rFonts w:ascii="Times New Roman" w:hAnsi="Times New Roman" w:cs="Times New Roman"/>
          <w:sz w:val="24"/>
          <w:szCs w:val="24"/>
          <w:lang w:val="cs-CZ"/>
        </w:rPr>
        <w:t> hodnocení výzkumu</w:t>
      </w:r>
      <w:r w:rsidR="00423F6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120A9CA" w14:textId="5D1E6DBE" w:rsidR="00E31267" w:rsidRDefault="00E31267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8689E4" w14:textId="14159D04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Akademie věd ČR má třikrát více citací na patent než veřejné vysoké školy</w:t>
      </w:r>
      <w:r w:rsidR="003D3317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 dokonce sedmkrát více než ostatní výzkumné </w:t>
      </w:r>
      <w:r w:rsidR="00F46F82">
        <w:rPr>
          <w:rFonts w:ascii="Times New Roman" w:hAnsi="Times New Roman" w:cs="Times New Roman"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Podnikatelský sektor vychází </w:t>
      </w:r>
      <w:r w:rsidR="00F576CC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394F1F">
        <w:rPr>
          <w:rFonts w:ascii="Times New Roman" w:hAnsi="Times New Roman" w:cs="Times New Roman"/>
          <w:sz w:val="24"/>
          <w:szCs w:val="24"/>
          <w:lang w:val="cs-CZ"/>
        </w:rPr>
        <w:t xml:space="preserve">e zhruba jednou citací na patent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mezi oběma </w:t>
      </w:r>
      <w:r w:rsidR="00130426">
        <w:rPr>
          <w:rFonts w:ascii="Times New Roman" w:hAnsi="Times New Roman" w:cs="Times New Roman"/>
          <w:sz w:val="24"/>
          <w:szCs w:val="24"/>
          <w:lang w:val="cs-CZ"/>
        </w:rPr>
        <w:t>protipóly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3237097" w14:textId="1A607B10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E96EDF" w14:textId="5F92B294" w:rsidR="003C2D79" w:rsidRDefault="00730793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Přitom občas 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aznívá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423B0B">
        <w:rPr>
          <w:rFonts w:ascii="Times New Roman" w:hAnsi="Times New Roman" w:cs="Times New Roman"/>
          <w:sz w:val="24"/>
          <w:szCs w:val="24"/>
          <w:lang w:val="cs-CZ"/>
        </w:rPr>
        <w:t xml:space="preserve">jako 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nedávné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7" w:history="1">
        <w:r w:rsidR="00DF6E62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zprávě </w:t>
        </w:r>
        <w:r w:rsidR="003C2D79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NKÚ</w:t>
        </w:r>
      </w:hyperlink>
      <w:r w:rsidR="0034646A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že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potřebujeme </w:t>
      </w:r>
      <w:r w:rsidR="00091E90">
        <w:rPr>
          <w:rFonts w:ascii="Times New Roman" w:hAnsi="Times New Roman" w:cs="Times New Roman"/>
          <w:sz w:val="24"/>
          <w:szCs w:val="24"/>
          <w:lang w:val="cs-CZ"/>
        </w:rPr>
        <w:t>více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patentů.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>Špičkového v praxi uplatnitelného výzkumu není nikdy dost. Avšak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0CBD">
        <w:rPr>
          <w:rFonts w:ascii="Times New Roman" w:hAnsi="Times New Roman" w:cs="Times New Roman"/>
          <w:sz w:val="24"/>
          <w:szCs w:val="24"/>
          <w:lang w:val="cs-CZ"/>
        </w:rPr>
        <w:t>rozhodující je</w:t>
      </w:r>
      <w:r w:rsidR="00D221F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>kvalita, nikoliv kvantita</w:t>
      </w:r>
      <w:r w:rsidR="00197FB8">
        <w:rPr>
          <w:rFonts w:ascii="Times New Roman" w:hAnsi="Times New Roman" w:cs="Times New Roman"/>
          <w:sz w:val="24"/>
          <w:szCs w:val="24"/>
          <w:lang w:val="cs-CZ"/>
        </w:rPr>
        <w:t xml:space="preserve"> patentů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!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A4F5441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09C8D5" w14:textId="03B8384B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543588" w14:textId="77777777" w:rsidR="00777F12" w:rsidRDefault="00777F1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13321" w14:textId="48D5E258" w:rsidR="00777F12" w:rsidRDefault="00C4326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43260">
        <w:rPr>
          <w:noProof/>
          <w:lang w:val="en-GB" w:eastAsia="en-GB"/>
        </w:rPr>
        <w:lastRenderedPageBreak/>
        <w:t xml:space="preserve"> </w:t>
      </w:r>
      <w:r w:rsidRPr="00C43260">
        <w:rPr>
          <w:noProof/>
        </w:rPr>
        <w:drawing>
          <wp:inline distT="0" distB="0" distL="0" distR="0" wp14:anchorId="5509F7E4" wp14:editId="398DF967">
            <wp:extent cx="8258810" cy="25006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867" w14:textId="6EAF1A1F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8A0CD3" w14:textId="77777777" w:rsidR="00113E86" w:rsidRDefault="00113E8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7D1F0E" w14:textId="2C74A908" w:rsidR="003C2D79" w:rsidRPr="00567813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Pozn.</w:t>
      </w:r>
      <w:r w:rsidR="001D29E8">
        <w:rPr>
          <w:rFonts w:ascii="Times New Roman" w:hAnsi="Times New Roman" w:cs="Times New Roman"/>
          <w:sz w:val="24"/>
          <w:szCs w:val="24"/>
          <w:lang w:val="cs-CZ"/>
        </w:rPr>
        <w:t>: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>
        <w:rPr>
          <w:rFonts w:ascii="Times New Roman" w:hAnsi="Times New Roman" w:cs="Times New Roman"/>
          <w:sz w:val="24"/>
          <w:szCs w:val="24"/>
          <w:lang w:val="cs-CZ"/>
        </w:rPr>
        <w:t>srovnání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>
        <w:rPr>
          <w:rFonts w:ascii="Times New Roman" w:hAnsi="Times New Roman" w:cs="Times New Roman"/>
          <w:sz w:val="24"/>
          <w:szCs w:val="24"/>
          <w:lang w:val="cs-CZ"/>
        </w:rPr>
        <w:t>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si stáhněte podkladová </w:t>
      </w:r>
      <w:r w:rsidRPr="00567813">
        <w:rPr>
          <w:rFonts w:ascii="Times New Roman" w:hAnsi="Times New Roman" w:cs="Times New Roman"/>
          <w:b/>
          <w:sz w:val="24"/>
          <w:szCs w:val="24"/>
          <w:lang w:val="cs-CZ"/>
        </w:rPr>
        <w:t>data za organizace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A6C43A4" w14:textId="11F8C6AA" w:rsidR="00567813" w:rsidRPr="00760F6D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r w:rsidR="00C70BD4">
        <w:rPr>
          <w:rFonts w:ascii="Times New Roman" w:hAnsi="Times New Roman" w:cs="Times New Roman"/>
          <w:sz w:val="24"/>
          <w:szCs w:val="24"/>
          <w:lang w:val="cs-CZ"/>
        </w:rPr>
        <w:t xml:space="preserve">Vlastní výpočty na základě 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6B361E5" w14:textId="4ABF4A5C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947FCB" w14:textId="77777777" w:rsidR="003C2D79" w:rsidRPr="00760F6D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ABE19" w14:textId="77777777" w:rsidR="00ED6F96" w:rsidRDefault="00ED6F96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14C5F0F" w14:textId="0D5323EB" w:rsidR="001912DA" w:rsidRPr="00760F6D" w:rsidRDefault="003A631B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4073F02" w14:textId="2508E72D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BE49F6" w14:textId="5DC3A832" w:rsidR="00E75292" w:rsidRPr="00760F6D" w:rsidRDefault="00E75292" w:rsidP="00E75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Slide</w:t>
      </w:r>
      <w:proofErr w:type="spellEnd"/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5 (Závěrem)</w:t>
      </w:r>
    </w:p>
    <w:p w14:paraId="61996CB5" w14:textId="55EC40E8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82E65C" w14:textId="77777777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9791" w14:textId="3247ECBA" w:rsidR="003F14CA" w:rsidRPr="00760F6D" w:rsidRDefault="00E75292" w:rsidP="00E752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60F6D">
        <w:rPr>
          <w:rFonts w:ascii="Times New Roman" w:hAnsi="Times New Roman" w:cs="Times New Roman"/>
          <w:sz w:val="32"/>
          <w:szCs w:val="32"/>
          <w:lang w:val="cs-CZ"/>
        </w:rPr>
        <w:t>Pár slov závěrem</w:t>
      </w:r>
    </w:p>
    <w:p w14:paraId="3B929504" w14:textId="016B8FBA" w:rsidR="00E75292" w:rsidRPr="00760F6D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6757ACF" w14:textId="2A55BB29" w:rsidR="00E75292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6C3210" w14:textId="1C356E82" w:rsidR="00D43BC0" w:rsidRDefault="005178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Patentovaný a </w:t>
      </w:r>
      <w:r w:rsidR="00A1687E">
        <w:rPr>
          <w:rFonts w:ascii="Times New Roman" w:hAnsi="Times New Roman" w:cs="Times New Roman"/>
          <w:sz w:val="24"/>
          <w:szCs w:val="24"/>
          <w:lang w:val="cs-CZ"/>
        </w:rPr>
        <w:t>potažmo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aplikovaný výzkum je těžké hodnotit. 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84041D">
        <w:rPr>
          <w:rFonts w:ascii="Times New Roman" w:hAnsi="Times New Roman" w:cs="Times New Roman"/>
          <w:sz w:val="24"/>
          <w:szCs w:val="24"/>
          <w:lang w:val="cs-CZ"/>
        </w:rPr>
        <w:t>relevance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611D">
        <w:rPr>
          <w:rFonts w:ascii="Times New Roman" w:hAnsi="Times New Roman" w:cs="Times New Roman"/>
          <w:sz w:val="24"/>
          <w:szCs w:val="24"/>
          <w:lang w:val="cs-CZ"/>
        </w:rPr>
        <w:t>často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závisí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na faktor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, které výzkumník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nemůže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ovlivnit a které s kvalitou </w:t>
      </w:r>
      <w:r w:rsidR="00054061">
        <w:rPr>
          <w:rFonts w:ascii="Times New Roman" w:hAnsi="Times New Roman" w:cs="Times New Roman"/>
          <w:sz w:val="24"/>
          <w:szCs w:val="24"/>
          <w:lang w:val="cs-CZ"/>
        </w:rPr>
        <w:t xml:space="preserve">provedeného </w:t>
      </w:r>
      <w:r w:rsidR="00782C23">
        <w:rPr>
          <w:rFonts w:ascii="Times New Roman" w:hAnsi="Times New Roman" w:cs="Times New Roman"/>
          <w:sz w:val="24"/>
          <w:szCs w:val="24"/>
          <w:lang w:val="cs-CZ"/>
        </w:rPr>
        <w:t>výzkumu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 xml:space="preserve"> nemusí </w:t>
      </w:r>
      <w:r w:rsidR="00D43BC0">
        <w:rPr>
          <w:rFonts w:ascii="Times New Roman" w:hAnsi="Times New Roman" w:cs="Times New Roman"/>
          <w:sz w:val="24"/>
          <w:szCs w:val="24"/>
          <w:lang w:val="cs-CZ"/>
        </w:rPr>
        <w:t xml:space="preserve">nijak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137A8">
        <w:rPr>
          <w:rFonts w:ascii="Times New Roman" w:hAnsi="Times New Roman" w:cs="Times New Roman"/>
          <w:sz w:val="24"/>
          <w:szCs w:val="24"/>
          <w:lang w:val="cs-CZ"/>
        </w:rPr>
        <w:t>ouvis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et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009E974" w14:textId="77777777" w:rsidR="0084041D" w:rsidRDefault="0084041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A72FBC" w14:textId="1B4066D9" w:rsidR="0084041D" w:rsidRDefault="0084041D" w:rsidP="008404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Citace patentů jsou jeden z mála ukazatelů, který je 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poměrně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 objektivní, </w:t>
      </w:r>
      <w:r w:rsidR="00BA7A00"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nezávisí až tolik na těchto externích faktorech </w:t>
      </w:r>
      <w:r w:rsidR="00BA7A00">
        <w:rPr>
          <w:rFonts w:ascii="Times New Roman" w:hAnsi="Times New Roman" w:cs="Times New Roman"/>
          <w:sz w:val="24"/>
          <w:szCs w:val="24"/>
          <w:lang w:val="cs-CZ"/>
        </w:rPr>
        <w:t xml:space="preserve">a zároveň je 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>souměřitelný napříč různými typy organizací.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02D2ACE" w14:textId="255D3170" w:rsidR="00D43BC0" w:rsidRDefault="00D43B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BD84DD" w14:textId="78798218" w:rsidR="008A50D5" w:rsidRDefault="00120C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Navíc patentové statistiky </w:t>
      </w:r>
      <w:r w:rsidR="008F3F79">
        <w:rPr>
          <w:rFonts w:ascii="Times New Roman" w:hAnsi="Times New Roman" w:cs="Times New Roman"/>
          <w:sz w:val="24"/>
          <w:szCs w:val="24"/>
          <w:lang w:val="cs-CZ"/>
        </w:rPr>
        <w:t>se řídí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>dlouhou dobu zaběhnutým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pravidl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y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patentových úřadů a </w:t>
      </w:r>
      <w:r w:rsidR="00D77082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podobně jako časopisecké publikace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jsou veřejně dostupn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neanonymní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podobě.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880D2FE" w14:textId="312B594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4A0A69" w14:textId="75F6ECFA" w:rsidR="00453354" w:rsidRDefault="00453354" w:rsidP="00453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budoucna se nabízí možnost </w:t>
      </w:r>
      <w:r w:rsidR="007E218F">
        <w:rPr>
          <w:rFonts w:ascii="Times New Roman" w:hAnsi="Times New Roman" w:cs="Times New Roman"/>
          <w:sz w:val="24"/>
          <w:szCs w:val="24"/>
          <w:lang w:val="cs-CZ"/>
        </w:rPr>
        <w:t>výpočty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očistit o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sebecitace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v patentech stejných organizací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, zpracovat </w:t>
      </w:r>
      <w:r w:rsidR="003B374F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jména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vynálezc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 v neposlední řadě </w:t>
      </w:r>
      <w:r w:rsidR="00C86AA4">
        <w:rPr>
          <w:rFonts w:ascii="Times New Roman" w:hAnsi="Times New Roman" w:cs="Times New Roman"/>
          <w:sz w:val="24"/>
          <w:szCs w:val="24"/>
          <w:lang w:val="cs-CZ"/>
        </w:rPr>
        <w:t xml:space="preserve">výsledky </w:t>
      </w:r>
      <w:r>
        <w:rPr>
          <w:rFonts w:ascii="Times New Roman" w:hAnsi="Times New Roman" w:cs="Times New Roman"/>
          <w:sz w:val="24"/>
          <w:szCs w:val="24"/>
          <w:lang w:val="cs-CZ"/>
        </w:rPr>
        <w:t>rozdělit podle oborů.</w:t>
      </w:r>
    </w:p>
    <w:p w14:paraId="670CCE0F" w14:textId="7777777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972016" w14:textId="65E0CA08" w:rsidR="00961682" w:rsidRDefault="00C86AA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Proč citační ohlas patentů nezohlednit v multikriteriální</w:t>
      </w:r>
      <w:r w:rsidR="00167F75">
        <w:rPr>
          <w:rFonts w:ascii="Times New Roman" w:hAnsi="Times New Roman" w:cs="Times New Roman"/>
          <w:sz w:val="24"/>
          <w:szCs w:val="24"/>
          <w:lang w:val="cs-CZ"/>
        </w:rPr>
        <w:t>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hodnocení výzkumu zacíleného do praxe </w:t>
      </w:r>
      <w:r w:rsidR="00B13A7F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spolu 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>se související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mi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toky peněz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peer-</w:t>
      </w:r>
      <w:proofErr w:type="spellStart"/>
      <w:r w:rsidR="00041120">
        <w:rPr>
          <w:rFonts w:ascii="Times New Roman" w:hAnsi="Times New Roman" w:cs="Times New Roman"/>
          <w:sz w:val="24"/>
          <w:szCs w:val="24"/>
          <w:lang w:val="cs-CZ"/>
        </w:rPr>
        <w:t>review</w:t>
      </w:r>
      <w:proofErr w:type="spellEnd"/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hodnocení</w:t>
      </w:r>
      <w:r w:rsidR="00386B19"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>?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023172FD" w14:textId="36CA26DC" w:rsidR="00961682" w:rsidRDefault="009616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6E8F0A6" w14:textId="51599DD1" w:rsidR="00E75292" w:rsidRPr="00760F6D" w:rsidRDefault="00E75292" w:rsidP="00E75292">
      <w:pPr>
        <w:pStyle w:val="tip"/>
        <w:pBdr>
          <w:left w:val="single" w:sz="36" w:space="31" w:color="BB133E"/>
        </w:pBdr>
        <w:shd w:val="clear" w:color="auto" w:fill="FFFFFF"/>
        <w:spacing w:before="450" w:beforeAutospacing="0" w:after="450" w:afterAutospacing="0"/>
        <w:ind w:left="450" w:right="450"/>
        <w:rPr>
          <w:rFonts w:ascii="Arial" w:hAnsi="Arial" w:cs="Arial"/>
          <w:i/>
          <w:iCs/>
          <w:color w:val="000000"/>
          <w:lang w:val="cs-CZ"/>
        </w:rPr>
      </w:pPr>
      <w:r w:rsidRPr="00760F6D">
        <w:rPr>
          <w:rFonts w:ascii="Arial" w:hAnsi="Arial" w:cs="Arial"/>
          <w:i/>
          <w:iCs/>
          <w:color w:val="000000"/>
          <w:lang w:val="cs-CZ"/>
        </w:rPr>
        <w:t>Tip: Doporučujeme nad aplikací strávit delší čas a dopodrobna prozkoumat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srovnání</w:t>
      </w:r>
      <w:r w:rsidRPr="00760F6D">
        <w:rPr>
          <w:rFonts w:ascii="Arial" w:hAnsi="Arial" w:cs="Arial"/>
          <w:i/>
          <w:iCs/>
          <w:color w:val="000000"/>
          <w:lang w:val="cs-CZ"/>
        </w:rPr>
        <w:t>, kter</w:t>
      </w:r>
      <w:r w:rsidR="00B46A45">
        <w:rPr>
          <w:rFonts w:ascii="Arial" w:hAnsi="Arial" w:cs="Arial"/>
          <w:i/>
          <w:iCs/>
          <w:color w:val="000000"/>
          <w:lang w:val="cs-CZ"/>
        </w:rPr>
        <w:t>á</w:t>
      </w:r>
      <w:r w:rsidRPr="00760F6D">
        <w:rPr>
          <w:rFonts w:ascii="Arial" w:hAnsi="Arial" w:cs="Arial"/>
          <w:i/>
          <w:iCs/>
          <w:color w:val="000000"/>
          <w:lang w:val="cs-CZ"/>
        </w:rPr>
        <w:t xml:space="preserve"> Vás zajímají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nejvíce</w:t>
      </w:r>
      <w:r w:rsidRPr="00760F6D">
        <w:rPr>
          <w:rFonts w:ascii="Arial" w:hAnsi="Arial" w:cs="Arial"/>
          <w:i/>
          <w:iCs/>
          <w:color w:val="000000"/>
          <w:lang w:val="cs-CZ"/>
        </w:rPr>
        <w:t>.</w:t>
      </w:r>
    </w:p>
    <w:p w14:paraId="54F2D5DD" w14:textId="5E9C7189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BC84F0" w14:textId="05FAD5E7" w:rsidR="00E75292" w:rsidRPr="003A631B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</w:p>
    <w:p w14:paraId="501D100D" w14:textId="7E19B194" w:rsidR="00777AD7" w:rsidRDefault="00777AD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F5DD41A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</w:pPr>
      <w:r w:rsidRPr="00760F6D"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  <w:lastRenderedPageBreak/>
        <w:t>Děkujeme za pozornost!</w:t>
      </w:r>
    </w:p>
    <w:p w14:paraId="6D9EAB4E" w14:textId="1345D0E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34D1CFAA" wp14:editId="6F9A734A">
                <wp:extent cx="304800" cy="304800"/>
                <wp:effectExtent l="0" t="0" r="0" b="0"/>
                <wp:docPr id="7" name="Rectangle 7" descr="https://idea.cerge-ei.cz/files/PredatoriMistni/img/IDEA_greybcg.sv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BD52E1" id="Rectangle 7" o:spid="_x0000_s1026" alt="https://idea.cerge-ei.cz/files/PredatoriMistni/img/IDEA_greybcg.svg" href="https://idea.cerge-ei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shd w:val="clear" w:color="auto" w:fill="E8EAE9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70188D7D" wp14:editId="6D448571">
                <wp:extent cx="304800" cy="304800"/>
                <wp:effectExtent l="0" t="0" r="0" b="0"/>
                <wp:docPr id="6" name="Rectangle 6" descr="https://idea.cerge-ei.cz/files/PredatoriMistni/img/Logo_Strategie_V3m.sv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80287B" id="Rectangle 6" o:spid="_x0000_s1026" alt="https://idea.cerge-ei.cz/files/PredatoriMistni/img/Logo_Strategie_V3m.svg" href="http://av21.avcr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1EC293" w14:textId="7BD175B8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© Oleg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Sidorkin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a Martin Srholec, 2018</w:t>
      </w:r>
    </w:p>
    <w:p w14:paraId="661B6953" w14:textId="40996D89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36"/>
          <w:szCs w:val="36"/>
          <w:lang w:val="cs-CZ"/>
        </w:rPr>
      </w:pPr>
      <w:r w:rsidRPr="00760F6D">
        <w:rPr>
          <w:rFonts w:ascii="Arial" w:eastAsia="Times New Roman" w:hAnsi="Arial" w:cs="Arial"/>
          <w:color w:val="000000"/>
          <w:sz w:val="36"/>
          <w:szCs w:val="36"/>
          <w:lang w:val="cs-CZ"/>
        </w:rPr>
        <w:t>Líbila se vám studie? Nezapomeňte se o ni podělit s ostatními.</w:t>
      </w:r>
    </w:p>
    <w:p w14:paraId="44A492F5" w14:textId="041411BB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8F8E15A" wp14:editId="6BAA8574">
                <wp:extent cx="304800" cy="304800"/>
                <wp:effectExtent l="0" t="0" r="0" b="0"/>
                <wp:docPr id="5" name="Rectangle 5" descr="https://idea.cerge-ei.cz/files/PredatoriMistni/img/fb.sv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C56A3A" id="Rectangle 5" o:spid="_x0000_s1026" alt="https://idea.cerge-ei.cz/files/PredatoriMistni/img/fb.svg" href="https://www.facebook.com/sharer/sharer.php?u=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EEA3E17" wp14:editId="07A337FC">
                <wp:extent cx="304800" cy="304800"/>
                <wp:effectExtent l="0" t="0" r="0" b="0"/>
                <wp:docPr id="4" name="Rectangle 4" descr="https://idea.cerge-ei.cz/files/PredatoriMistni/img/twitter2.sv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B0A264" id="Rectangle 4" o:spid="_x0000_s1026" alt="https://idea.cerge-ei.cz/files/PredatoriMistni/img/twitter2.svg" href="https://twitter.com/intent/tweet?text=Kde%20se%20nejv%C3%ADce%20publikuje%20v%20pred%C3%A1torsk%C3%BDch%20a%20m%C3%ADstn%C3%ADch%20%C4%8Dasopisech?%20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B5CF70E" wp14:editId="6F180EE6">
                <wp:extent cx="304800" cy="304800"/>
                <wp:effectExtent l="0" t="0" r="0" b="0"/>
                <wp:docPr id="3" name="Rectangle 3" descr="https://idea.cerge-ei.cz/files/PredatoriMistni/img/linkedin.svg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20BAA1" id="Rectangle 3" o:spid="_x0000_s1026" alt="https://idea.cerge-ei.cz/files/PredatoriMistni/img/linkedin.svg" href="http://www.linkedin.com/shareArticle?mini=true&amp;url=https://idea.cerge-ei.cz/files/PredatoriMistni/&amp;title=Kde%20se%20nejv%C3%ADce%20publikuje%20v%20pred%C3%A1torsk%C3%BDch%20a%20m%C3%ADstn%C3%ADch%20%C4%8Dasopisech?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87EDA49" wp14:editId="7FB70082">
                <wp:extent cx="304800" cy="304800"/>
                <wp:effectExtent l="0" t="0" r="0" b="0"/>
                <wp:docPr id="2" name="Rectangle 2" descr="https://idea.cerge-ei.cz/files/PredatoriMistni/img/mail.svg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F00764" id="Rectangle 2" o:spid="_x0000_s1026" alt="https://idea.cerge-ei.cz/files/PredatoriMistni/img/mail.svg" href="mailto:?subject=Kde%20se%20nejv%C3%ADce%20publikuje%20v%20pred%C3%A1torsk%C3%BDch%20a%20m%C3%ADstn%C3%ADch%20%C4%8Dasopisech%3F&amp;body=https%3A%2F%2Fidea.cerge-ei.cz%2Ffiles%2FPredatoriMistni%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7588E248" wp14:editId="14446DED">
                <wp:extent cx="304800" cy="304800"/>
                <wp:effectExtent l="0" t="0" r="0" b="0"/>
                <wp:docPr id="1" name="Rectangle 1" descr="https://idea.cerge-ei.cz/files/PredatoriMistni/img/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49614E" id="Rectangle 1" o:spid="_x0000_s1026" alt="https://idea.cerge-ei.cz/files/PredatoriMistni/img/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Gg8CA3wIAAPs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10F8D63A" w14:textId="1661B724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</w:p>
    <w:p w14:paraId="601B6020" w14:textId="77777777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This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website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was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created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by Paulína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Očkajová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Vít Macháček.</w:t>
      </w:r>
    </w:p>
    <w:p w14:paraId="78A699DE" w14:textId="48DD32B7" w:rsidR="006829F1" w:rsidRPr="00760F6D" w:rsidRDefault="006829F1" w:rsidP="001F2914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Doporučená citace: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Sidorkin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, O. a Srholec, M.</w:t>
      </w:r>
      <w:r w:rsidR="00760BA0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(2018)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Kde vznikají nejcitovanější patenty?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Nový pohled na hodnocení patentovaného výzkumu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.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Studie </w:t>
      </w:r>
      <w:r w:rsidR="00760BA0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14 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/2018.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Think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-tank IDEA při NHÚ AV ČR.</w:t>
      </w:r>
    </w:p>
    <w:p w14:paraId="2A69C3D3" w14:textId="77777777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Upozornění: Veškeré případné nepřesnosti a chyby jdou na vrub autorů, stejně jako názory a tvrzení ve studii uvedené. Studie vznikla s podporou Akademie věd ČR v rámci Strategie AV 21. Za cenné připomínky k pracovní verzi studie děkujeme kolegům z CERGE-EI.</w:t>
      </w:r>
    </w:p>
    <w:p w14:paraId="7BF787CB" w14:textId="2B5ABFEE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br/>
      </w:r>
    </w:p>
    <w:p w14:paraId="368A37F7" w14:textId="7777777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3B6EAFDB" w14:textId="434A9BC2" w:rsidR="006829F1" w:rsidRPr="00760F6D" w:rsidRDefault="006829F1" w:rsidP="00500A2F">
      <w:pPr>
        <w:pBdr>
          <w:left w:val="single" w:sz="36" w:space="31" w:color="BB133E"/>
        </w:pBdr>
        <w:shd w:val="clear" w:color="auto" w:fill="E8EAE9"/>
        <w:spacing w:before="450" w:after="450" w:line="240" w:lineRule="auto"/>
        <w:ind w:left="450" w:right="450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 xml:space="preserve">Tip: Nechte nám vzkaz u následujícího </w:t>
      </w:r>
      <w:proofErr w:type="spellStart"/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>facebookového</w:t>
      </w:r>
      <w:proofErr w:type="spellEnd"/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 xml:space="preserve"> postu.</w:t>
      </w:r>
    </w:p>
    <w:sectPr w:rsidR="006829F1" w:rsidRPr="00760F6D" w:rsidSect="003F14CA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rtin Srholec" w:date="2018-11-07T11:08:00Z" w:initials="MS">
    <w:p w14:paraId="7933EF27" w14:textId="2FBCCEDA" w:rsidR="00386362" w:rsidRDefault="00386362">
      <w:pPr>
        <w:pStyle w:val="CommentText"/>
      </w:pPr>
      <w:r>
        <w:rPr>
          <w:rStyle w:val="CommentReference"/>
        </w:rPr>
        <w:annotationRef/>
      </w:r>
      <w:proofErr w:type="spellStart"/>
      <w:r>
        <w:t>Nový</w:t>
      </w:r>
      <w:proofErr w:type="spellEnd"/>
      <w:r>
        <w:t xml:space="preserve"> pop-up.</w:t>
      </w:r>
    </w:p>
  </w:comment>
  <w:comment w:id="43" w:author="Martin Srholec" w:date="2018-11-07T10:13:00Z" w:initials="MS">
    <w:p w14:paraId="464729FA" w14:textId="0DE62E5D" w:rsidR="003C7763" w:rsidRDefault="003C7763">
      <w:pPr>
        <w:pStyle w:val="CommentText"/>
      </w:pPr>
      <w:r>
        <w:rPr>
          <w:rStyle w:val="CommentReference"/>
        </w:rPr>
        <w:annotationRef/>
      </w:r>
      <w:proofErr w:type="spellStart"/>
      <w:r>
        <w:t>Nový</w:t>
      </w:r>
      <w:proofErr w:type="spellEnd"/>
      <w:r>
        <w:t xml:space="preserve"> pop-up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33EF27" w15:done="0"/>
  <w15:commentEx w15:paraId="464729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34DFF4" w16cid:durableId="1F82F5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8DB"/>
    <w:multiLevelType w:val="hybridMultilevel"/>
    <w:tmpl w:val="4EDCB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07D41"/>
    <w:multiLevelType w:val="hybridMultilevel"/>
    <w:tmpl w:val="4D08B3F6"/>
    <w:lvl w:ilvl="0" w:tplc="1060A6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622A1"/>
    <w:multiLevelType w:val="hybridMultilevel"/>
    <w:tmpl w:val="3C247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C7"/>
    <w:rsid w:val="000011F7"/>
    <w:rsid w:val="00002309"/>
    <w:rsid w:val="00002E9C"/>
    <w:rsid w:val="00007754"/>
    <w:rsid w:val="000078C4"/>
    <w:rsid w:val="00014489"/>
    <w:rsid w:val="00015206"/>
    <w:rsid w:val="00020E81"/>
    <w:rsid w:val="00022710"/>
    <w:rsid w:val="000364B3"/>
    <w:rsid w:val="00041120"/>
    <w:rsid w:val="00045F5D"/>
    <w:rsid w:val="00047E94"/>
    <w:rsid w:val="00050A92"/>
    <w:rsid w:val="00054061"/>
    <w:rsid w:val="00054B75"/>
    <w:rsid w:val="00061A61"/>
    <w:rsid w:val="0006383B"/>
    <w:rsid w:val="00063DA9"/>
    <w:rsid w:val="000646CA"/>
    <w:rsid w:val="00064EF6"/>
    <w:rsid w:val="00073820"/>
    <w:rsid w:val="00076B5D"/>
    <w:rsid w:val="000810A2"/>
    <w:rsid w:val="00083260"/>
    <w:rsid w:val="00084D23"/>
    <w:rsid w:val="00091E90"/>
    <w:rsid w:val="00092D63"/>
    <w:rsid w:val="00092EAF"/>
    <w:rsid w:val="000936C4"/>
    <w:rsid w:val="00097F1F"/>
    <w:rsid w:val="000A0F9A"/>
    <w:rsid w:val="000A5697"/>
    <w:rsid w:val="000B174F"/>
    <w:rsid w:val="000B3297"/>
    <w:rsid w:val="000B3B98"/>
    <w:rsid w:val="000B3F5E"/>
    <w:rsid w:val="000B46EC"/>
    <w:rsid w:val="000D143C"/>
    <w:rsid w:val="000D1E99"/>
    <w:rsid w:val="000E7D35"/>
    <w:rsid w:val="000E7EF8"/>
    <w:rsid w:val="000F1318"/>
    <w:rsid w:val="000F13F9"/>
    <w:rsid w:val="000F1E87"/>
    <w:rsid w:val="00100666"/>
    <w:rsid w:val="00113E86"/>
    <w:rsid w:val="001172F8"/>
    <w:rsid w:val="0012095F"/>
    <w:rsid w:val="00120C3D"/>
    <w:rsid w:val="00122A7A"/>
    <w:rsid w:val="00122E40"/>
    <w:rsid w:val="00125788"/>
    <w:rsid w:val="00125E11"/>
    <w:rsid w:val="00127A60"/>
    <w:rsid w:val="00127D0D"/>
    <w:rsid w:val="00130426"/>
    <w:rsid w:val="00130469"/>
    <w:rsid w:val="00136D79"/>
    <w:rsid w:val="0015280C"/>
    <w:rsid w:val="00160223"/>
    <w:rsid w:val="00167F75"/>
    <w:rsid w:val="00180D03"/>
    <w:rsid w:val="001822F3"/>
    <w:rsid w:val="001829E8"/>
    <w:rsid w:val="001912DA"/>
    <w:rsid w:val="00193408"/>
    <w:rsid w:val="00197328"/>
    <w:rsid w:val="00197FB8"/>
    <w:rsid w:val="001A0B07"/>
    <w:rsid w:val="001A2960"/>
    <w:rsid w:val="001A3E60"/>
    <w:rsid w:val="001A6EEC"/>
    <w:rsid w:val="001B081A"/>
    <w:rsid w:val="001B10D7"/>
    <w:rsid w:val="001B1499"/>
    <w:rsid w:val="001B2054"/>
    <w:rsid w:val="001B2D97"/>
    <w:rsid w:val="001B4B2C"/>
    <w:rsid w:val="001C00F2"/>
    <w:rsid w:val="001C463D"/>
    <w:rsid w:val="001C6920"/>
    <w:rsid w:val="001C6DD3"/>
    <w:rsid w:val="001D09ED"/>
    <w:rsid w:val="001D29E8"/>
    <w:rsid w:val="001E1F92"/>
    <w:rsid w:val="001E415F"/>
    <w:rsid w:val="001F251D"/>
    <w:rsid w:val="001F2914"/>
    <w:rsid w:val="00200299"/>
    <w:rsid w:val="002046D7"/>
    <w:rsid w:val="00212106"/>
    <w:rsid w:val="00214806"/>
    <w:rsid w:val="0021543A"/>
    <w:rsid w:val="00217E72"/>
    <w:rsid w:val="00220073"/>
    <w:rsid w:val="0022064E"/>
    <w:rsid w:val="00220CBA"/>
    <w:rsid w:val="002234D6"/>
    <w:rsid w:val="00224707"/>
    <w:rsid w:val="00224F5F"/>
    <w:rsid w:val="00226EFC"/>
    <w:rsid w:val="0023060E"/>
    <w:rsid w:val="002323FA"/>
    <w:rsid w:val="00235B45"/>
    <w:rsid w:val="002460EE"/>
    <w:rsid w:val="00250EA6"/>
    <w:rsid w:val="0025579D"/>
    <w:rsid w:val="002565D4"/>
    <w:rsid w:val="00264646"/>
    <w:rsid w:val="00265019"/>
    <w:rsid w:val="00277CE2"/>
    <w:rsid w:val="00283099"/>
    <w:rsid w:val="00283CCE"/>
    <w:rsid w:val="00285D71"/>
    <w:rsid w:val="00286CB4"/>
    <w:rsid w:val="0029422B"/>
    <w:rsid w:val="00294DE2"/>
    <w:rsid w:val="002979AD"/>
    <w:rsid w:val="002A2455"/>
    <w:rsid w:val="002A3094"/>
    <w:rsid w:val="002A4B88"/>
    <w:rsid w:val="002B0505"/>
    <w:rsid w:val="002B0D6D"/>
    <w:rsid w:val="002B3D34"/>
    <w:rsid w:val="002B5B3B"/>
    <w:rsid w:val="002C135A"/>
    <w:rsid w:val="002D0154"/>
    <w:rsid w:val="002D4A3F"/>
    <w:rsid w:val="002D4F23"/>
    <w:rsid w:val="002E075A"/>
    <w:rsid w:val="002E0E64"/>
    <w:rsid w:val="002E1E88"/>
    <w:rsid w:val="002E1F46"/>
    <w:rsid w:val="002E3676"/>
    <w:rsid w:val="002E4542"/>
    <w:rsid w:val="002E6BE4"/>
    <w:rsid w:val="002F2FFD"/>
    <w:rsid w:val="002F46F9"/>
    <w:rsid w:val="00300B2F"/>
    <w:rsid w:val="0030363A"/>
    <w:rsid w:val="0030485A"/>
    <w:rsid w:val="003135BD"/>
    <w:rsid w:val="00313FB9"/>
    <w:rsid w:val="003200FB"/>
    <w:rsid w:val="0032022C"/>
    <w:rsid w:val="00320AB4"/>
    <w:rsid w:val="003272CA"/>
    <w:rsid w:val="00331D31"/>
    <w:rsid w:val="00332A3B"/>
    <w:rsid w:val="00333409"/>
    <w:rsid w:val="00337341"/>
    <w:rsid w:val="00340A50"/>
    <w:rsid w:val="00340CF7"/>
    <w:rsid w:val="003429C6"/>
    <w:rsid w:val="00344B1B"/>
    <w:rsid w:val="003452A0"/>
    <w:rsid w:val="0034646A"/>
    <w:rsid w:val="003477A5"/>
    <w:rsid w:val="00347912"/>
    <w:rsid w:val="00353943"/>
    <w:rsid w:val="00354210"/>
    <w:rsid w:val="00355D80"/>
    <w:rsid w:val="003560A9"/>
    <w:rsid w:val="003656F5"/>
    <w:rsid w:val="003659BE"/>
    <w:rsid w:val="00365E21"/>
    <w:rsid w:val="003803A6"/>
    <w:rsid w:val="00380DB0"/>
    <w:rsid w:val="003811F2"/>
    <w:rsid w:val="00386362"/>
    <w:rsid w:val="00386B19"/>
    <w:rsid w:val="0038706D"/>
    <w:rsid w:val="00390F95"/>
    <w:rsid w:val="00393A2C"/>
    <w:rsid w:val="00393A40"/>
    <w:rsid w:val="00394F1F"/>
    <w:rsid w:val="00396E7A"/>
    <w:rsid w:val="00396EC5"/>
    <w:rsid w:val="003973E0"/>
    <w:rsid w:val="00397594"/>
    <w:rsid w:val="003A04A0"/>
    <w:rsid w:val="003A0D38"/>
    <w:rsid w:val="003A2651"/>
    <w:rsid w:val="003A2B8D"/>
    <w:rsid w:val="003A3549"/>
    <w:rsid w:val="003A51FC"/>
    <w:rsid w:val="003A631B"/>
    <w:rsid w:val="003B374F"/>
    <w:rsid w:val="003B6D4C"/>
    <w:rsid w:val="003B703A"/>
    <w:rsid w:val="003B76F6"/>
    <w:rsid w:val="003C171F"/>
    <w:rsid w:val="003C2D79"/>
    <w:rsid w:val="003C6036"/>
    <w:rsid w:val="003C73DB"/>
    <w:rsid w:val="003C7763"/>
    <w:rsid w:val="003D0875"/>
    <w:rsid w:val="003D22C5"/>
    <w:rsid w:val="003D3317"/>
    <w:rsid w:val="003D4D82"/>
    <w:rsid w:val="003D510C"/>
    <w:rsid w:val="003D6274"/>
    <w:rsid w:val="003D6A11"/>
    <w:rsid w:val="003D7F38"/>
    <w:rsid w:val="003E279E"/>
    <w:rsid w:val="003E2B5E"/>
    <w:rsid w:val="003E4EF5"/>
    <w:rsid w:val="003E5320"/>
    <w:rsid w:val="003E5FA2"/>
    <w:rsid w:val="003E6133"/>
    <w:rsid w:val="003F04B5"/>
    <w:rsid w:val="003F14CA"/>
    <w:rsid w:val="003F1629"/>
    <w:rsid w:val="003F3D27"/>
    <w:rsid w:val="003F79C1"/>
    <w:rsid w:val="004008D6"/>
    <w:rsid w:val="0040207C"/>
    <w:rsid w:val="00402B3D"/>
    <w:rsid w:val="0040318D"/>
    <w:rsid w:val="00404912"/>
    <w:rsid w:val="00405629"/>
    <w:rsid w:val="00406BC8"/>
    <w:rsid w:val="00412384"/>
    <w:rsid w:val="004123A3"/>
    <w:rsid w:val="00417E0D"/>
    <w:rsid w:val="00423B0B"/>
    <w:rsid w:val="00423F63"/>
    <w:rsid w:val="00423FCB"/>
    <w:rsid w:val="00430E89"/>
    <w:rsid w:val="00432068"/>
    <w:rsid w:val="0043609F"/>
    <w:rsid w:val="00446873"/>
    <w:rsid w:val="0044788F"/>
    <w:rsid w:val="00451FCD"/>
    <w:rsid w:val="0045303B"/>
    <w:rsid w:val="00453354"/>
    <w:rsid w:val="0045518E"/>
    <w:rsid w:val="004606D5"/>
    <w:rsid w:val="0046174A"/>
    <w:rsid w:val="004657FD"/>
    <w:rsid w:val="00465BE0"/>
    <w:rsid w:val="00472FD5"/>
    <w:rsid w:val="00473D59"/>
    <w:rsid w:val="00475AA9"/>
    <w:rsid w:val="00477E11"/>
    <w:rsid w:val="0049230B"/>
    <w:rsid w:val="00495AD5"/>
    <w:rsid w:val="00497289"/>
    <w:rsid w:val="004973D3"/>
    <w:rsid w:val="004A3324"/>
    <w:rsid w:val="004A3979"/>
    <w:rsid w:val="004A3A80"/>
    <w:rsid w:val="004A5DFE"/>
    <w:rsid w:val="004B1051"/>
    <w:rsid w:val="004B4399"/>
    <w:rsid w:val="004B6280"/>
    <w:rsid w:val="004C39EC"/>
    <w:rsid w:val="004C51B1"/>
    <w:rsid w:val="004C61FA"/>
    <w:rsid w:val="004D0601"/>
    <w:rsid w:val="004D20AE"/>
    <w:rsid w:val="004D462A"/>
    <w:rsid w:val="004D47D8"/>
    <w:rsid w:val="004D5026"/>
    <w:rsid w:val="004D7519"/>
    <w:rsid w:val="004E0FFB"/>
    <w:rsid w:val="004E5BB3"/>
    <w:rsid w:val="004E74DA"/>
    <w:rsid w:val="004F19CC"/>
    <w:rsid w:val="004F2C19"/>
    <w:rsid w:val="004F2EB2"/>
    <w:rsid w:val="004F3CC8"/>
    <w:rsid w:val="004F513C"/>
    <w:rsid w:val="004F51B9"/>
    <w:rsid w:val="004F5B13"/>
    <w:rsid w:val="004F5CC6"/>
    <w:rsid w:val="004F7229"/>
    <w:rsid w:val="00500A2F"/>
    <w:rsid w:val="0050273E"/>
    <w:rsid w:val="0050464F"/>
    <w:rsid w:val="00507FC9"/>
    <w:rsid w:val="00515CB9"/>
    <w:rsid w:val="00516953"/>
    <w:rsid w:val="005178CD"/>
    <w:rsid w:val="00520101"/>
    <w:rsid w:val="005206DD"/>
    <w:rsid w:val="0052465E"/>
    <w:rsid w:val="00525156"/>
    <w:rsid w:val="005266F7"/>
    <w:rsid w:val="005314EE"/>
    <w:rsid w:val="00532334"/>
    <w:rsid w:val="00532EE2"/>
    <w:rsid w:val="005368AA"/>
    <w:rsid w:val="00536A8E"/>
    <w:rsid w:val="00540EF4"/>
    <w:rsid w:val="00552E92"/>
    <w:rsid w:val="005548B2"/>
    <w:rsid w:val="00555096"/>
    <w:rsid w:val="00556077"/>
    <w:rsid w:val="0056590C"/>
    <w:rsid w:val="00567813"/>
    <w:rsid w:val="00571F15"/>
    <w:rsid w:val="00573A10"/>
    <w:rsid w:val="00584902"/>
    <w:rsid w:val="00590EB3"/>
    <w:rsid w:val="0059185E"/>
    <w:rsid w:val="005937C1"/>
    <w:rsid w:val="005A11E0"/>
    <w:rsid w:val="005A1BB7"/>
    <w:rsid w:val="005A5C55"/>
    <w:rsid w:val="005A5FF0"/>
    <w:rsid w:val="005C6646"/>
    <w:rsid w:val="005D2E66"/>
    <w:rsid w:val="005D3755"/>
    <w:rsid w:val="005D3A4D"/>
    <w:rsid w:val="005D63EE"/>
    <w:rsid w:val="005D7BB7"/>
    <w:rsid w:val="005E0275"/>
    <w:rsid w:val="005E0FB6"/>
    <w:rsid w:val="005E60DB"/>
    <w:rsid w:val="00604BA4"/>
    <w:rsid w:val="0061290A"/>
    <w:rsid w:val="00612F2B"/>
    <w:rsid w:val="00620803"/>
    <w:rsid w:val="00622EA0"/>
    <w:rsid w:val="0062423D"/>
    <w:rsid w:val="0062611D"/>
    <w:rsid w:val="00630C0B"/>
    <w:rsid w:val="00631AE7"/>
    <w:rsid w:val="00637832"/>
    <w:rsid w:val="00643CDD"/>
    <w:rsid w:val="006502CE"/>
    <w:rsid w:val="00650450"/>
    <w:rsid w:val="00652987"/>
    <w:rsid w:val="006533EF"/>
    <w:rsid w:val="00653F34"/>
    <w:rsid w:val="0065706F"/>
    <w:rsid w:val="00660254"/>
    <w:rsid w:val="00661D4A"/>
    <w:rsid w:val="0066206F"/>
    <w:rsid w:val="00665EA1"/>
    <w:rsid w:val="006730B4"/>
    <w:rsid w:val="006744A3"/>
    <w:rsid w:val="00675D5E"/>
    <w:rsid w:val="00676273"/>
    <w:rsid w:val="0067693B"/>
    <w:rsid w:val="006829F1"/>
    <w:rsid w:val="00684ED9"/>
    <w:rsid w:val="00687C4D"/>
    <w:rsid w:val="006A1142"/>
    <w:rsid w:val="006A44EC"/>
    <w:rsid w:val="006B0CE7"/>
    <w:rsid w:val="006B219E"/>
    <w:rsid w:val="006B40D3"/>
    <w:rsid w:val="006B5C06"/>
    <w:rsid w:val="006C4D9F"/>
    <w:rsid w:val="006E2EF6"/>
    <w:rsid w:val="006E358F"/>
    <w:rsid w:val="006E373E"/>
    <w:rsid w:val="006E60D2"/>
    <w:rsid w:val="006F6FD8"/>
    <w:rsid w:val="00701221"/>
    <w:rsid w:val="00701940"/>
    <w:rsid w:val="00702A81"/>
    <w:rsid w:val="007039D0"/>
    <w:rsid w:val="00706B99"/>
    <w:rsid w:val="00711169"/>
    <w:rsid w:val="00712419"/>
    <w:rsid w:val="00713F42"/>
    <w:rsid w:val="00714521"/>
    <w:rsid w:val="00720D53"/>
    <w:rsid w:val="00726861"/>
    <w:rsid w:val="00726910"/>
    <w:rsid w:val="00730793"/>
    <w:rsid w:val="0073640E"/>
    <w:rsid w:val="00736F31"/>
    <w:rsid w:val="00742458"/>
    <w:rsid w:val="00757BF4"/>
    <w:rsid w:val="00760BA0"/>
    <w:rsid w:val="00760F6D"/>
    <w:rsid w:val="00761C4D"/>
    <w:rsid w:val="00765733"/>
    <w:rsid w:val="00767769"/>
    <w:rsid w:val="00770175"/>
    <w:rsid w:val="0077141E"/>
    <w:rsid w:val="00773471"/>
    <w:rsid w:val="00777AD7"/>
    <w:rsid w:val="00777F12"/>
    <w:rsid w:val="00781A1C"/>
    <w:rsid w:val="00781A47"/>
    <w:rsid w:val="00782C23"/>
    <w:rsid w:val="00787317"/>
    <w:rsid w:val="0078786B"/>
    <w:rsid w:val="00793AB7"/>
    <w:rsid w:val="007951D3"/>
    <w:rsid w:val="00796BDD"/>
    <w:rsid w:val="007A1BB0"/>
    <w:rsid w:val="007A659F"/>
    <w:rsid w:val="007B1180"/>
    <w:rsid w:val="007B486D"/>
    <w:rsid w:val="007B5080"/>
    <w:rsid w:val="007B6F1B"/>
    <w:rsid w:val="007C18C9"/>
    <w:rsid w:val="007C39D6"/>
    <w:rsid w:val="007C40C5"/>
    <w:rsid w:val="007C4829"/>
    <w:rsid w:val="007C73DA"/>
    <w:rsid w:val="007D0D97"/>
    <w:rsid w:val="007D2790"/>
    <w:rsid w:val="007D5CC7"/>
    <w:rsid w:val="007D5F1C"/>
    <w:rsid w:val="007E218F"/>
    <w:rsid w:val="007E47FD"/>
    <w:rsid w:val="007E4A05"/>
    <w:rsid w:val="007E4CC7"/>
    <w:rsid w:val="007E6043"/>
    <w:rsid w:val="007F2A24"/>
    <w:rsid w:val="007F2FD7"/>
    <w:rsid w:val="007F3E4C"/>
    <w:rsid w:val="007F4B39"/>
    <w:rsid w:val="007F7827"/>
    <w:rsid w:val="0080648E"/>
    <w:rsid w:val="00806737"/>
    <w:rsid w:val="00807747"/>
    <w:rsid w:val="0081179F"/>
    <w:rsid w:val="00812EE5"/>
    <w:rsid w:val="00813D48"/>
    <w:rsid w:val="008221C9"/>
    <w:rsid w:val="008252D8"/>
    <w:rsid w:val="00830252"/>
    <w:rsid w:val="00830466"/>
    <w:rsid w:val="0084041D"/>
    <w:rsid w:val="0084164D"/>
    <w:rsid w:val="008431B0"/>
    <w:rsid w:val="008470C2"/>
    <w:rsid w:val="00847EB0"/>
    <w:rsid w:val="00850137"/>
    <w:rsid w:val="0085073D"/>
    <w:rsid w:val="00850BDF"/>
    <w:rsid w:val="00852122"/>
    <w:rsid w:val="0085308A"/>
    <w:rsid w:val="0087220C"/>
    <w:rsid w:val="00874901"/>
    <w:rsid w:val="00876B1B"/>
    <w:rsid w:val="00877C7C"/>
    <w:rsid w:val="0088141A"/>
    <w:rsid w:val="00883334"/>
    <w:rsid w:val="0088380B"/>
    <w:rsid w:val="0088513C"/>
    <w:rsid w:val="00885BAB"/>
    <w:rsid w:val="0089602E"/>
    <w:rsid w:val="008A50D5"/>
    <w:rsid w:val="008B2404"/>
    <w:rsid w:val="008B25AB"/>
    <w:rsid w:val="008B36E6"/>
    <w:rsid w:val="008B4559"/>
    <w:rsid w:val="008C6481"/>
    <w:rsid w:val="008C6DD0"/>
    <w:rsid w:val="008D114C"/>
    <w:rsid w:val="008D761A"/>
    <w:rsid w:val="008D7E0A"/>
    <w:rsid w:val="008E66BD"/>
    <w:rsid w:val="008F22EB"/>
    <w:rsid w:val="008F3F79"/>
    <w:rsid w:val="008F4060"/>
    <w:rsid w:val="008F4A89"/>
    <w:rsid w:val="00902D09"/>
    <w:rsid w:val="0091713E"/>
    <w:rsid w:val="0092070E"/>
    <w:rsid w:val="009225DC"/>
    <w:rsid w:val="0092434C"/>
    <w:rsid w:val="00924DCC"/>
    <w:rsid w:val="00926ED7"/>
    <w:rsid w:val="00927383"/>
    <w:rsid w:val="00934B95"/>
    <w:rsid w:val="0093761F"/>
    <w:rsid w:val="009440F2"/>
    <w:rsid w:val="00947424"/>
    <w:rsid w:val="00947BD4"/>
    <w:rsid w:val="00950758"/>
    <w:rsid w:val="00955031"/>
    <w:rsid w:val="00961682"/>
    <w:rsid w:val="00963877"/>
    <w:rsid w:val="00965944"/>
    <w:rsid w:val="00965A7E"/>
    <w:rsid w:val="0096737E"/>
    <w:rsid w:val="00972683"/>
    <w:rsid w:val="00973EAA"/>
    <w:rsid w:val="00977E50"/>
    <w:rsid w:val="009815D9"/>
    <w:rsid w:val="009821E7"/>
    <w:rsid w:val="009830E0"/>
    <w:rsid w:val="00983597"/>
    <w:rsid w:val="009952F4"/>
    <w:rsid w:val="009979CB"/>
    <w:rsid w:val="009A0AC6"/>
    <w:rsid w:val="009A45AC"/>
    <w:rsid w:val="009A5E35"/>
    <w:rsid w:val="009B0DE0"/>
    <w:rsid w:val="009B10AD"/>
    <w:rsid w:val="009B12E1"/>
    <w:rsid w:val="009B2F0A"/>
    <w:rsid w:val="009B311C"/>
    <w:rsid w:val="009C4ADE"/>
    <w:rsid w:val="009C729E"/>
    <w:rsid w:val="009C7D61"/>
    <w:rsid w:val="009D13D8"/>
    <w:rsid w:val="009D24AC"/>
    <w:rsid w:val="009D77C1"/>
    <w:rsid w:val="009D7CD1"/>
    <w:rsid w:val="009E355B"/>
    <w:rsid w:val="009E4695"/>
    <w:rsid w:val="009E46B0"/>
    <w:rsid w:val="009E51EE"/>
    <w:rsid w:val="009E7674"/>
    <w:rsid w:val="009E7987"/>
    <w:rsid w:val="009F1719"/>
    <w:rsid w:val="009F48D8"/>
    <w:rsid w:val="00A03644"/>
    <w:rsid w:val="00A0595F"/>
    <w:rsid w:val="00A06315"/>
    <w:rsid w:val="00A13AFA"/>
    <w:rsid w:val="00A1687E"/>
    <w:rsid w:val="00A20761"/>
    <w:rsid w:val="00A2703E"/>
    <w:rsid w:val="00A33230"/>
    <w:rsid w:val="00A35075"/>
    <w:rsid w:val="00A37215"/>
    <w:rsid w:val="00A43380"/>
    <w:rsid w:val="00A43B77"/>
    <w:rsid w:val="00A45626"/>
    <w:rsid w:val="00A50526"/>
    <w:rsid w:val="00A51436"/>
    <w:rsid w:val="00A54C22"/>
    <w:rsid w:val="00A6566C"/>
    <w:rsid w:val="00A6582E"/>
    <w:rsid w:val="00A70FC0"/>
    <w:rsid w:val="00A732B1"/>
    <w:rsid w:val="00A73824"/>
    <w:rsid w:val="00A7621B"/>
    <w:rsid w:val="00A8040E"/>
    <w:rsid w:val="00A8296B"/>
    <w:rsid w:val="00A90AA5"/>
    <w:rsid w:val="00A927CF"/>
    <w:rsid w:val="00A96A92"/>
    <w:rsid w:val="00AA02B3"/>
    <w:rsid w:val="00AA293B"/>
    <w:rsid w:val="00AA6B82"/>
    <w:rsid w:val="00AB3C6E"/>
    <w:rsid w:val="00AB7652"/>
    <w:rsid w:val="00AC2F0B"/>
    <w:rsid w:val="00AC3233"/>
    <w:rsid w:val="00AC6E20"/>
    <w:rsid w:val="00AD5692"/>
    <w:rsid w:val="00AD5DCE"/>
    <w:rsid w:val="00AE0858"/>
    <w:rsid w:val="00AE6226"/>
    <w:rsid w:val="00AF431B"/>
    <w:rsid w:val="00AF5983"/>
    <w:rsid w:val="00AF6259"/>
    <w:rsid w:val="00AF671E"/>
    <w:rsid w:val="00AF76AA"/>
    <w:rsid w:val="00B07300"/>
    <w:rsid w:val="00B120FF"/>
    <w:rsid w:val="00B13A7F"/>
    <w:rsid w:val="00B16123"/>
    <w:rsid w:val="00B1768A"/>
    <w:rsid w:val="00B22FDE"/>
    <w:rsid w:val="00B3224A"/>
    <w:rsid w:val="00B328BE"/>
    <w:rsid w:val="00B4049A"/>
    <w:rsid w:val="00B445DA"/>
    <w:rsid w:val="00B45936"/>
    <w:rsid w:val="00B46A45"/>
    <w:rsid w:val="00B46ABD"/>
    <w:rsid w:val="00B52E08"/>
    <w:rsid w:val="00B557F0"/>
    <w:rsid w:val="00B60EBD"/>
    <w:rsid w:val="00B67396"/>
    <w:rsid w:val="00B71913"/>
    <w:rsid w:val="00B768B1"/>
    <w:rsid w:val="00B8052C"/>
    <w:rsid w:val="00B844E4"/>
    <w:rsid w:val="00B84773"/>
    <w:rsid w:val="00B84C21"/>
    <w:rsid w:val="00B8579C"/>
    <w:rsid w:val="00B86814"/>
    <w:rsid w:val="00B87D23"/>
    <w:rsid w:val="00B9012B"/>
    <w:rsid w:val="00B91E76"/>
    <w:rsid w:val="00BA0EDA"/>
    <w:rsid w:val="00BA12ED"/>
    <w:rsid w:val="00BA44DD"/>
    <w:rsid w:val="00BA4824"/>
    <w:rsid w:val="00BA79FF"/>
    <w:rsid w:val="00BA7A00"/>
    <w:rsid w:val="00BB23D3"/>
    <w:rsid w:val="00BB327B"/>
    <w:rsid w:val="00BB425E"/>
    <w:rsid w:val="00BB5D31"/>
    <w:rsid w:val="00BB7E7B"/>
    <w:rsid w:val="00BC126C"/>
    <w:rsid w:val="00BC4DA6"/>
    <w:rsid w:val="00BC5359"/>
    <w:rsid w:val="00BC5FC5"/>
    <w:rsid w:val="00BD0201"/>
    <w:rsid w:val="00BD1DCC"/>
    <w:rsid w:val="00BD4B81"/>
    <w:rsid w:val="00BD52DD"/>
    <w:rsid w:val="00BD71F5"/>
    <w:rsid w:val="00BE11E7"/>
    <w:rsid w:val="00BF316F"/>
    <w:rsid w:val="00BF34D2"/>
    <w:rsid w:val="00BF7E1B"/>
    <w:rsid w:val="00C13A72"/>
    <w:rsid w:val="00C16E7B"/>
    <w:rsid w:val="00C2300C"/>
    <w:rsid w:val="00C24ED6"/>
    <w:rsid w:val="00C34406"/>
    <w:rsid w:val="00C3462F"/>
    <w:rsid w:val="00C35DEB"/>
    <w:rsid w:val="00C40BE8"/>
    <w:rsid w:val="00C43260"/>
    <w:rsid w:val="00C47815"/>
    <w:rsid w:val="00C47982"/>
    <w:rsid w:val="00C52677"/>
    <w:rsid w:val="00C53292"/>
    <w:rsid w:val="00C560F2"/>
    <w:rsid w:val="00C5753E"/>
    <w:rsid w:val="00C60C18"/>
    <w:rsid w:val="00C642BF"/>
    <w:rsid w:val="00C70BD4"/>
    <w:rsid w:val="00C7198F"/>
    <w:rsid w:val="00C75B72"/>
    <w:rsid w:val="00C763E5"/>
    <w:rsid w:val="00C83DD4"/>
    <w:rsid w:val="00C86AA4"/>
    <w:rsid w:val="00C87360"/>
    <w:rsid w:val="00C8766B"/>
    <w:rsid w:val="00C87D35"/>
    <w:rsid w:val="00C906C3"/>
    <w:rsid w:val="00C93809"/>
    <w:rsid w:val="00C93C70"/>
    <w:rsid w:val="00C9702D"/>
    <w:rsid w:val="00C97737"/>
    <w:rsid w:val="00CA055D"/>
    <w:rsid w:val="00CB0DC1"/>
    <w:rsid w:val="00CB4450"/>
    <w:rsid w:val="00CB6986"/>
    <w:rsid w:val="00CB6E4C"/>
    <w:rsid w:val="00CC19C5"/>
    <w:rsid w:val="00CD42C8"/>
    <w:rsid w:val="00CE3D7C"/>
    <w:rsid w:val="00CE4191"/>
    <w:rsid w:val="00CE56FD"/>
    <w:rsid w:val="00CE5C4C"/>
    <w:rsid w:val="00D03E19"/>
    <w:rsid w:val="00D073F5"/>
    <w:rsid w:val="00D1214B"/>
    <w:rsid w:val="00D137A8"/>
    <w:rsid w:val="00D21988"/>
    <w:rsid w:val="00D21B18"/>
    <w:rsid w:val="00D221F1"/>
    <w:rsid w:val="00D24D4D"/>
    <w:rsid w:val="00D30E34"/>
    <w:rsid w:val="00D3142C"/>
    <w:rsid w:val="00D35B93"/>
    <w:rsid w:val="00D36A09"/>
    <w:rsid w:val="00D36CE9"/>
    <w:rsid w:val="00D43BC0"/>
    <w:rsid w:val="00D4546C"/>
    <w:rsid w:val="00D5253A"/>
    <w:rsid w:val="00D53594"/>
    <w:rsid w:val="00D55F6C"/>
    <w:rsid w:val="00D65396"/>
    <w:rsid w:val="00D67070"/>
    <w:rsid w:val="00D77082"/>
    <w:rsid w:val="00D806CB"/>
    <w:rsid w:val="00D8506C"/>
    <w:rsid w:val="00D85129"/>
    <w:rsid w:val="00D90FF4"/>
    <w:rsid w:val="00D92DF4"/>
    <w:rsid w:val="00DA0CBD"/>
    <w:rsid w:val="00DA19D0"/>
    <w:rsid w:val="00DA7AD8"/>
    <w:rsid w:val="00DB032A"/>
    <w:rsid w:val="00DC14A7"/>
    <w:rsid w:val="00DD2743"/>
    <w:rsid w:val="00DD2CE1"/>
    <w:rsid w:val="00DD4AEC"/>
    <w:rsid w:val="00DD4BBC"/>
    <w:rsid w:val="00DD6404"/>
    <w:rsid w:val="00DD7699"/>
    <w:rsid w:val="00DE41DE"/>
    <w:rsid w:val="00DE4BDA"/>
    <w:rsid w:val="00DE7D9A"/>
    <w:rsid w:val="00DF560C"/>
    <w:rsid w:val="00DF6AFB"/>
    <w:rsid w:val="00DF6E62"/>
    <w:rsid w:val="00E02BC2"/>
    <w:rsid w:val="00E03177"/>
    <w:rsid w:val="00E03A44"/>
    <w:rsid w:val="00E04614"/>
    <w:rsid w:val="00E10584"/>
    <w:rsid w:val="00E10A96"/>
    <w:rsid w:val="00E1216F"/>
    <w:rsid w:val="00E13B3D"/>
    <w:rsid w:val="00E16F6B"/>
    <w:rsid w:val="00E177DC"/>
    <w:rsid w:val="00E17AA3"/>
    <w:rsid w:val="00E26030"/>
    <w:rsid w:val="00E31267"/>
    <w:rsid w:val="00E34B92"/>
    <w:rsid w:val="00E37EFE"/>
    <w:rsid w:val="00E41BE3"/>
    <w:rsid w:val="00E44B42"/>
    <w:rsid w:val="00E528FB"/>
    <w:rsid w:val="00E60C77"/>
    <w:rsid w:val="00E620E5"/>
    <w:rsid w:val="00E63295"/>
    <w:rsid w:val="00E710E7"/>
    <w:rsid w:val="00E74081"/>
    <w:rsid w:val="00E75292"/>
    <w:rsid w:val="00E8151D"/>
    <w:rsid w:val="00E823C0"/>
    <w:rsid w:val="00E839E0"/>
    <w:rsid w:val="00E8445E"/>
    <w:rsid w:val="00E91008"/>
    <w:rsid w:val="00E91A57"/>
    <w:rsid w:val="00E9555E"/>
    <w:rsid w:val="00E95A0D"/>
    <w:rsid w:val="00EB4B17"/>
    <w:rsid w:val="00EB5945"/>
    <w:rsid w:val="00EB5F31"/>
    <w:rsid w:val="00EC3A0F"/>
    <w:rsid w:val="00EC4B45"/>
    <w:rsid w:val="00EC56BE"/>
    <w:rsid w:val="00EC7AF1"/>
    <w:rsid w:val="00ED059E"/>
    <w:rsid w:val="00ED0931"/>
    <w:rsid w:val="00ED2D4C"/>
    <w:rsid w:val="00ED6F96"/>
    <w:rsid w:val="00EE0ED5"/>
    <w:rsid w:val="00EE27AF"/>
    <w:rsid w:val="00EE2A06"/>
    <w:rsid w:val="00EE4927"/>
    <w:rsid w:val="00EE54A3"/>
    <w:rsid w:val="00EF0418"/>
    <w:rsid w:val="00EF5334"/>
    <w:rsid w:val="00F0716C"/>
    <w:rsid w:val="00F07F20"/>
    <w:rsid w:val="00F13480"/>
    <w:rsid w:val="00F14365"/>
    <w:rsid w:val="00F16975"/>
    <w:rsid w:val="00F17B46"/>
    <w:rsid w:val="00F221AD"/>
    <w:rsid w:val="00F27F73"/>
    <w:rsid w:val="00F30CCE"/>
    <w:rsid w:val="00F31E99"/>
    <w:rsid w:val="00F347F4"/>
    <w:rsid w:val="00F37D8B"/>
    <w:rsid w:val="00F43C3C"/>
    <w:rsid w:val="00F456F9"/>
    <w:rsid w:val="00F4613C"/>
    <w:rsid w:val="00F46F82"/>
    <w:rsid w:val="00F50C9B"/>
    <w:rsid w:val="00F5287F"/>
    <w:rsid w:val="00F576CC"/>
    <w:rsid w:val="00F7456D"/>
    <w:rsid w:val="00F812D2"/>
    <w:rsid w:val="00F853CC"/>
    <w:rsid w:val="00F962C7"/>
    <w:rsid w:val="00F96A95"/>
    <w:rsid w:val="00F978D1"/>
    <w:rsid w:val="00FA44AB"/>
    <w:rsid w:val="00FB2CC9"/>
    <w:rsid w:val="00FB360A"/>
    <w:rsid w:val="00FB5EE0"/>
    <w:rsid w:val="00FC1FC3"/>
    <w:rsid w:val="00FC7AF8"/>
    <w:rsid w:val="00FD20F8"/>
    <w:rsid w:val="00FE07A9"/>
    <w:rsid w:val="00FE1628"/>
    <w:rsid w:val="00FE4FF0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7D3"/>
  <w15:chartTrackingRefBased/>
  <w15:docId w15:val="{0C6F23D9-5155-4FBE-99D2-D63BB88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CA"/>
  </w:style>
  <w:style w:type="paragraph" w:styleId="Heading1">
    <w:name w:val="heading 1"/>
    <w:basedOn w:val="Normal"/>
    <w:link w:val="Heading1Char"/>
    <w:uiPriority w:val="9"/>
    <w:qFormat/>
    <w:rsid w:val="00682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4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30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2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9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otnote">
    <w:name w:val="footnote"/>
    <w:basedOn w:val="Normal"/>
    <w:rsid w:val="0068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E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D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shareArticle?mini=true&amp;url=https://idea.cerge-ei.cz/files/PredatoriMistni/&amp;title=Kde%20se%20nejv%C3%ADce%20publikuje%20v%20pred%C3%A1torsk%C3%BDch%20a%20m%C3%ADstn%C3%ADch%20%C4%8Dasopisech?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www.nku.cz/cz/pro-media/tiskove-zpravy/vydaje-na-vedu-rostou--na-evropu-v-inovacich-presto-stale-vice-ztracime--problem-je-v-systemu-podpory-id9787/" TargetMode="External"/><Relationship Id="rId12" Type="http://schemas.openxmlformats.org/officeDocument/2006/relationships/hyperlink" Target="https://twitter.com/intent/tweet?text=Kde%20se%20nejv%C3%ADce%20publikuje%20v%20pred%C3%A1torsk%C3%BDch%20a%20m%C3%ADstn%C3%ADch%20%C4%8Dasopisech?%20https://idea.cerge-ei.cz/files/PredatoriMistn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facebook.com/sharer/sharer.php?u=https://idea.cerge-ei.cz/files/PredatoriMistni/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://av21.avcr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ea.cerge-ei.cz/" TargetMode="External"/><Relationship Id="rId14" Type="http://schemas.openxmlformats.org/officeDocument/2006/relationships/hyperlink" Target="mailto:?subject=Kde%20se%20nejv%C3%ADce%20publikuje%20v%20pred%C3%A1torsk%C3%BDch%20a%20m%C3%ADstn%C3%ADch%20%C4%8Dasopisech?&amp;body=https://idea.cerge-ei.cz/files/PredatoriMist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1823</Words>
  <Characters>10396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CERGE-EI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9</cp:revision>
  <dcterms:created xsi:type="dcterms:W3CDTF">2018-11-07T08:57:00Z</dcterms:created>
  <dcterms:modified xsi:type="dcterms:W3CDTF">2018-11-07T10:08:00Z</dcterms:modified>
</cp:coreProperties>
</file>